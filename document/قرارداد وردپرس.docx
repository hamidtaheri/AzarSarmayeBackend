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BE25" w14:textId="77777777" w:rsidR="00DD7760" w:rsidRPr="00DD7760" w:rsidRDefault="00DD7760">
      <w:pPr>
        <w:bidi/>
        <w:spacing w:line="360" w:lineRule="auto"/>
        <w:rPr>
          <w:ins w:id="0" w:author="fateme noori" w:date="2021-09-04T12:58:00Z"/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" w:author="fateme noori" w:date="2021-09-04T12:58:00Z">
            <w:rPr>
              <w:ins w:id="2" w:author="fateme noori" w:date="2021-09-04T12:58:00Z"/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pPrChange w:id="3" w:author="fateme noori" w:date="2021-09-04T13:08:00Z">
          <w:pPr>
            <w:bidi/>
          </w:pPr>
        </w:pPrChange>
      </w:pPr>
      <w:ins w:id="4" w:author="fateme noori" w:date="2021-09-04T12:57:00Z">
        <w:r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بسم</w:t>
        </w:r>
        <w:r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الله </w:t>
        </w:r>
      </w:ins>
      <w:ins w:id="7" w:author="fateme noori" w:date="2021-09-04T12:58:00Z">
        <w:r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الرحمن</w:t>
        </w:r>
        <w:r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الرح</w:t>
        </w:r>
        <w:r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1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م</w:t>
        </w:r>
      </w:ins>
    </w:p>
    <w:p w14:paraId="15001B0F" w14:textId="6C3D712D" w:rsidR="00131B43" w:rsidRPr="00DD7760" w:rsidRDefault="00131B43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  <w:rPrChange w:id="13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pPrChange w:id="14" w:author="fateme noori" w:date="2021-09-04T13:08:00Z">
          <w:pPr>
            <w:bidi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8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0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ب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2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3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24" w:author="Windows User" w:date="2021-09-03T15:07:00Z"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جناب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آقا</w:delText>
        </w:r>
        <w:r w:rsidR="00D92D51"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2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3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مزرعه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3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softHyphen/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3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ل</w:delText>
        </w:r>
        <w:r w:rsidR="00D92D51"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3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3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با شماره مل</w:delText>
        </w:r>
        <w:r w:rsidR="00D92D51"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3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3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.......... </w:delText>
        </w:r>
      </w:del>
      <w:del w:id="37" w:author="Windows User" w:date="2021-09-03T15:05:00Z"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3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که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3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4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نما</w:delText>
        </w:r>
        <w:r w:rsidR="00D92D51"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4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4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نده</w:delText>
        </w:r>
      </w:del>
      <w:del w:id="43" w:author="Windows User" w:date="2021-09-03T15:07:00Z"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4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4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شرکت آذر سرما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4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ه</w:t>
      </w:r>
      <w:ins w:id="48" w:author="Windows User" w:date="2021-09-03T15:07:00Z"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4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به شماره ثبت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50" w:author="fateme noori" w:date="2021-09-04T12:58:00Z">
              <w:rPr>
                <w:rFonts w:ascii="Sakkal Majalla" w:hAnsi="Sakkal Majall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–</w:t>
        </w:r>
        <w:del w:id="51" w:author="fateme noori" w:date="2021-09-04T12:58:00Z"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52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</w:delText>
          </w:r>
        </w:del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5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و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5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5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شناسه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5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5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مل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5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del w:id="59" w:author="fateme noori" w:date="2021-09-04T12:58:00Z"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60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</w:delText>
          </w:r>
        </w:del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61" w:author="fateme noori" w:date="2021-09-04T12:58:00Z">
              <w:rPr>
                <w:rFonts w:ascii="Sakkal Majalla" w:hAnsi="Sakkal Majall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–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6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به نما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6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6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ندگ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6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</w:ins>
      <w:ins w:id="67" w:author="Windows User" w:date="2021-09-03T15:08:00Z"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6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آقا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6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71" w:author="fateme noori" w:date="2021-09-04T12:58:00Z">
              <w:rPr>
                <w:rFonts w:ascii="Sakkal Majalla" w:hAnsi="Sakkal Majall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–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مزرعه ل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7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7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به سمت ---</w:t>
        </w:r>
      </w:ins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7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به نشان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7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7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: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بلوار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7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ام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83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کوچه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8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10</w:t>
      </w:r>
      <w:r w:rsidR="00D92D51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8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ins w:id="87" w:author="Windows User" w:date="2021-09-03T15:09:00Z"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8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---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8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و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9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شماره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9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تماس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---</w:t>
        </w:r>
        <w:r w:rsidR="00CD27C3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</w:ins>
      <w:del w:id="96" w:author="Windows User" w:date="2021-09-03T15:09:00Z"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9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م</w:delText>
        </w:r>
        <w:r w:rsidR="00D92D51"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9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="00D92D51"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9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="00D92D51"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0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باشد</w:delText>
        </w:r>
        <w:r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01" w:author="fateme noori" w:date="2021-09-04T12:58:00Z">
              <w:rPr>
                <w:rFonts w:ascii="Cambria" w:hAnsi="Cambria" w:cs="Times New Roman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که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03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0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0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0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پس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11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13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عنوان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1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="00D23F14" w:rsidRPr="00DD7760">
        <w:rPr>
          <w:rFonts w:ascii="Tahoma" w:hAnsi="Tahoma" w:cs="Tahoma" w:hint="eastAsia"/>
          <w:b/>
          <w:bCs/>
          <w:color w:val="333333"/>
          <w:sz w:val="26"/>
          <w:szCs w:val="26"/>
          <w:shd w:val="clear" w:color="auto" w:fill="FFFFFF"/>
          <w:rtl/>
          <w:rPrChange w:id="116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shd w:val="clear" w:color="auto" w:fill="FFFFFF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1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شناخته م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1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1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120" w:author="Windows User" w:date="2021-09-03T15:03:00Z">
        <w:r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2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شود </w:delText>
        </w:r>
      </w:del>
      <w:ins w:id="122" w:author="Windows User" w:date="2021-09-03T15:03:00Z"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2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شود </w:t>
        </w:r>
        <w:del w:id="124" w:author="fateme noori" w:date="2021-09-04T12:58:00Z">
          <w:r w:rsidR="00CD27C3" w:rsidRPr="00DD7760" w:rsidDel="00DD7760">
            <w:rPr>
              <w:rFonts w:ascii="Tahoma" w:hAnsi="Tahoma" w:cs="Tahoma" w:hint="eastAsia"/>
              <w:color w:val="333333"/>
              <w:sz w:val="26"/>
              <w:szCs w:val="26"/>
              <w:shd w:val="clear" w:color="auto" w:fill="FFFFFF"/>
              <w:rtl/>
              <w:rPrChange w:id="125" w:author="fateme noori" w:date="2021-09-04T12:58:00Z">
                <w:rPr>
                  <w:rFonts w:ascii="Arial" w:hAnsi="Arial" w:cs="B Mitra" w:hint="eastAsi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>از</w:delText>
          </w:r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126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</w:delText>
          </w:r>
          <w:r w:rsidR="00CD27C3" w:rsidRPr="00DD7760" w:rsidDel="00DD7760">
            <w:rPr>
              <w:rFonts w:ascii="Tahoma" w:hAnsi="Tahoma" w:cs="Tahoma" w:hint="cs"/>
              <w:color w:val="333333"/>
              <w:sz w:val="26"/>
              <w:szCs w:val="26"/>
              <w:shd w:val="clear" w:color="auto" w:fill="FFFFFF"/>
              <w:rtl/>
              <w:rPrChange w:id="127" w:author="fateme noori" w:date="2021-09-04T12:58:00Z">
                <w:rPr>
                  <w:rFonts w:ascii="Arial" w:hAnsi="Arial" w:cs="B Mitra" w:hint="cs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>ی</w:delText>
          </w:r>
          <w:r w:rsidR="00CD27C3" w:rsidRPr="00DD7760" w:rsidDel="00DD7760">
            <w:rPr>
              <w:rFonts w:ascii="Tahoma" w:hAnsi="Tahoma" w:cs="Tahoma" w:hint="eastAsia"/>
              <w:color w:val="333333"/>
              <w:sz w:val="26"/>
              <w:szCs w:val="26"/>
              <w:shd w:val="clear" w:color="auto" w:fill="FFFFFF"/>
              <w:rtl/>
              <w:rPrChange w:id="128" w:author="fateme noori" w:date="2021-09-04T12:58:00Z">
                <w:rPr>
                  <w:rFonts w:ascii="Arial" w:hAnsi="Arial" w:cs="B Mitra" w:hint="eastAsi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>ک</w:delText>
          </w:r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129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طرف </w:delText>
          </w:r>
        </w:del>
      </w:ins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30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و </w:t>
      </w:r>
      <w:del w:id="131" w:author="Windows User" w:date="2021-09-03T15:03:00Z">
        <w:r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3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از طرف د</w:delText>
        </w:r>
        <w:r w:rsidRPr="00DD7760" w:rsidDel="00CD27C3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13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Pr="00DD7760" w:rsidDel="00CD27C3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3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گر</w:delText>
        </w:r>
        <w:r w:rsidRPr="00DD7760" w:rsidDel="00CD27C3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3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گروه</w:t>
      </w:r>
      <w:r w:rsidR="00D23F14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3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138" w:author="fateme noori" w:date="2021-09-04T12:59:00Z">
        <w:r w:rsidR="00D23F14"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3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نرم</w:delText>
        </w:r>
        <w:r w:rsidR="00D23F14"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4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ins w:id="141" w:author="fateme noori" w:date="2021-09-04T12:59:00Z">
        <w:r w:rsidR="00DD7760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4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نرم</w:t>
        </w:r>
        <w:r w:rsid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</w:rPr>
          <w:t>‌</w:t>
        </w:r>
      </w:ins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4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اف</w:t>
      </w:r>
      <w:ins w:id="144" w:author="Windows User" w:date="2021-09-03T15:03:00Z"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4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ز</w:t>
        </w:r>
      </w:ins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ار</w:t>
      </w:r>
      <w:r w:rsidR="00D23F14"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4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="00D23F14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48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رو</w:t>
      </w:r>
      <w:r w:rsidR="00D23F14"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5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5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52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ins w:id="153" w:author="Windows User" w:date="2021-09-03T15:03:00Z"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5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به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5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شماره ثبت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56" w:author="fateme noori" w:date="2021-09-04T12:58:00Z">
              <w:rPr>
                <w:rFonts w:ascii="Sakkal Majalla" w:hAnsi="Sakkal Majall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–</w:t>
        </w:r>
        <w:del w:id="157" w:author="fateme noori" w:date="2021-09-04T12:59:00Z"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158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</w:delText>
          </w:r>
        </w:del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5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و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6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6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شناسه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6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6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مل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16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del w:id="165" w:author="fateme noori" w:date="2021-09-04T12:59:00Z">
          <w:r w:rsidR="00CD27C3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166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 xml:space="preserve"> --</w:delText>
          </w:r>
        </w:del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6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- به نما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16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6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ندگ</w:t>
        </w:r>
        <w:r w:rsidR="00CD27C3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17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CD27C3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7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--- به </w:t>
        </w:r>
      </w:ins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72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نشان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7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74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: </w:t>
      </w:r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بلوار</w:t>
      </w:r>
      <w:r w:rsidR="00D23F14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7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ام</w:t>
      </w:r>
      <w:r w:rsidR="00D23F14"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7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="00D23F14"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1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="00D23F14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7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کوچه 7 فرع</w:t>
      </w:r>
      <w:r w:rsidR="00D23F14"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18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="00D23F14"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181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3 پلاک </w:t>
      </w:r>
      <w:del w:id="182" w:author="Windows User" w:date="2021-09-03T15:10:00Z">
        <w:r w:rsidR="00D23F14" w:rsidRPr="00DD7760" w:rsidDel="000D4C62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8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10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84" w:author="fateme noori" w:date="2021-09-04T12:58:00Z">
              <w:rPr>
                <w:rFonts w:ascii="Cambria" w:hAnsi="Cambria" w:cs="Times New Roman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  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8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ins w:id="186" w:author="Windows User" w:date="2021-09-03T15:10:00Z"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8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10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88" w:author="fateme noori" w:date="2021-09-04T12:58:00Z">
              <w:rPr>
                <w:rFonts w:ascii="Cambria" w:hAnsi="Cambria" w:cs="Times New Roman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 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89" w:author="fateme noori" w:date="2021-09-04T12:58:00Z">
              <w:rPr>
                <w:rFonts w:ascii="Cambria" w:hAnsi="Cambri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و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90" w:author="fateme noori" w:date="2021-09-04T12:58:00Z">
              <w:rPr>
                <w:rFonts w:ascii="Cambria" w:hAnsi="Cambria" w:cs="Sakkal Majall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91" w:author="fateme noori" w:date="2021-09-04T12:58:00Z">
              <w:rPr>
                <w:rFonts w:ascii="Cambria" w:hAnsi="Cambri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شماره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92" w:author="fateme noori" w:date="2021-09-04T12:58:00Z">
              <w:rPr>
                <w:rFonts w:ascii="Cambria" w:hAnsi="Cambria" w:cs="Sakkal Majall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193" w:author="fateme noori" w:date="2021-09-04T12:58:00Z">
              <w:rPr>
                <w:rFonts w:ascii="Cambria" w:hAnsi="Cambria" w:cs="Sakkal Majall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تماس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94" w:author="fateme noori" w:date="2021-09-04T12:58:00Z">
              <w:rPr>
                <w:rFonts w:ascii="Cambria" w:hAnsi="Cambria" w:cs="Sakkal Majall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  <w:del w:id="195" w:author="fateme noori" w:date="2021-09-04T12:59:00Z">
          <w:r w:rsidR="000D4C62" w:rsidRPr="00DD7760" w:rsidDel="00DD7760">
            <w:rPr>
              <w:rFonts w:ascii="Tahoma" w:hAnsi="Tahoma" w:cs="Tahoma"/>
              <w:color w:val="333333"/>
              <w:sz w:val="26"/>
              <w:szCs w:val="26"/>
              <w:shd w:val="clear" w:color="auto" w:fill="FFFFFF"/>
              <w:rtl/>
              <w:rPrChange w:id="196" w:author="fateme noori" w:date="2021-09-04T12:58:00Z">
                <w:rPr>
                  <w:rFonts w:ascii="Cambria" w:hAnsi="Cambria" w:cs="Sakkal Majalla"/>
                  <w:color w:val="333333"/>
                  <w:sz w:val="26"/>
                  <w:szCs w:val="26"/>
                  <w:shd w:val="clear" w:color="auto" w:fill="FFFFFF"/>
                  <w:rtl/>
                </w:rPr>
              </w:rPrChange>
            </w:rPr>
            <w:delText>--</w:delText>
          </w:r>
        </w:del>
      </w:ins>
      <w:ins w:id="197" w:author="fateme noori" w:date="2021-09-04T12:59:00Z">
        <w:r w:rsid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</w:rPr>
          <w:t>–</w:t>
        </w:r>
      </w:ins>
      <w:ins w:id="198" w:author="Windows User" w:date="2021-09-03T15:10:00Z"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19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</w:ins>
      <w:del w:id="200" w:author="fateme noori" w:date="2021-09-04T12:59:00Z"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0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به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0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ins w:id="203" w:author="fateme noori" w:date="2021-09-04T12:59:00Z">
        <w:r w:rsidR="00DD7760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0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به</w:t>
        </w:r>
        <w:r w:rsid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عنوان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0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shd w:val="clear" w:color="auto" w:fill="FFFFFF"/>
          <w:rtl/>
          <w:rPrChange w:id="2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مجر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shd w:val="clear" w:color="auto" w:fill="FFFFFF"/>
          <w:rtl/>
          <w:rPrChange w:id="20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  <w:rPrChange w:id="20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shd w:val="clear" w:color="auto" w:fill="FFFFFF"/>
          <w:rtl/>
          <w:rPrChange w:id="2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پروژه</w:t>
      </w:r>
      <w:del w:id="211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shd w:val="clear" w:color="auto" w:fill="FFFFFF"/>
            <w:rtl/>
            <w:rPrChange w:id="21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shd w:val="clear" w:color="auto" w:fill="FFFFFF"/>
            <w:rtl/>
            <w:rPrChange w:id="213" w:author="fateme noori" w:date="2021-09-04T12:58:00Z">
              <w:rPr>
                <w:rFonts w:ascii="Cambria" w:hAnsi="Cambria" w:cs="Times New Roman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 </w:delText>
        </w:r>
      </w:del>
      <w:ins w:id="214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shd w:val="clear" w:color="auto" w:fill="FFFFFF"/>
            <w:rtl/>
          </w:rPr>
          <w:t xml:space="preserve"> </w:t>
        </w:r>
      </w:ins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shd w:val="clear" w:color="auto" w:fill="FFFFFF"/>
          <w:rtl/>
          <w:rPrChange w:id="21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طراح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shd w:val="clear" w:color="auto" w:fill="FFFFFF"/>
          <w:rtl/>
          <w:rPrChange w:id="21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shd w:val="clear" w:color="auto" w:fill="FFFFFF"/>
          <w:rtl/>
          <w:rPrChange w:id="21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shd w:val="clear" w:color="auto" w:fill="FFFFFF"/>
          <w:rtl/>
          <w:rPrChange w:id="2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وب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1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2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منعقد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21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2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م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22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ins w:id="224" w:author="fateme noori" w:date="2021-09-04T12:59:00Z">
        <w:r w:rsid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</w:rPr>
          <w:t xml:space="preserve">‌شود </w:t>
        </w:r>
      </w:ins>
      <w:del w:id="225" w:author="fateme noori" w:date="2021-09-04T12:59:00Z"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2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2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گردد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2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30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23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3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34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3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با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3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3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امضاء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38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3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24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4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42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4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44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4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خود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4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را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48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249" w:author="fateme noori" w:date="2021-09-04T12:59:00Z"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5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ملزم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5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5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و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5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متعهد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5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5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258" w:author="Windows User" w:date="2021-09-03T15:10:00Z"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5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رعا</w:delText>
        </w:r>
        <w:r w:rsidRPr="00DD7760" w:rsidDel="000D4C62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26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6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ت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6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6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اجرا</w:t>
      </w:r>
      <w:r w:rsidRPr="00DD7760">
        <w:rPr>
          <w:rFonts w:ascii="Tahoma" w:hAnsi="Tahoma" w:cs="Tahoma" w:hint="cs"/>
          <w:color w:val="333333"/>
          <w:sz w:val="26"/>
          <w:szCs w:val="26"/>
          <w:shd w:val="clear" w:color="auto" w:fill="FFFFFF"/>
          <w:rtl/>
          <w:rPrChange w:id="26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shd w:val="clear" w:color="auto" w:fill="FFFFFF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65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6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کامل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67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6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6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ins w:id="270" w:author="Windows User" w:date="2021-09-03T15:10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7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رعا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27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7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ت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7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تمام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76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مفاد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78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آن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tl/>
          <w:rPrChange w:id="280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  <w:rtl/>
            </w:rPr>
          </w:rPrChange>
        </w:rPr>
        <w:t xml:space="preserve"> </w:t>
      </w:r>
      <w:del w:id="281" w:author="fateme noori" w:date="2021-09-04T12:59:00Z"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8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م</w:delText>
        </w:r>
        <w:r w:rsidRPr="00DD7760" w:rsidDel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28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>ی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shd w:val="clear" w:color="auto" w:fill="FFFFFF"/>
            <w:rtl/>
            <w:rPrChange w:id="28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delText xml:space="preserve"> </w:delText>
        </w:r>
      </w:del>
      <w:ins w:id="285" w:author="fateme noori" w:date="2021-09-04T12:59:00Z">
        <w:r w:rsidR="00DD7760" w:rsidRPr="00DD7760">
          <w:rPr>
            <w:rFonts w:ascii="Tahoma" w:hAnsi="Tahoma" w:cs="Tahoma" w:hint="eastAsia"/>
            <w:color w:val="333333"/>
            <w:sz w:val="26"/>
            <w:szCs w:val="26"/>
            <w:shd w:val="clear" w:color="auto" w:fill="FFFFFF"/>
            <w:rtl/>
            <w:rPrChange w:id="28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م</w:t>
        </w:r>
        <w:r w:rsidR="00DD7760" w:rsidRP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  <w:rPrChange w:id="28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shd w:val="clear" w:color="auto" w:fill="FFFFFF"/>
                <w:rtl/>
              </w:rPr>
            </w:rPrChange>
          </w:rPr>
          <w:t>ی</w:t>
        </w:r>
        <w:r w:rsidR="00DD7760">
          <w:rPr>
            <w:rFonts w:ascii="Tahoma" w:hAnsi="Tahoma" w:cs="Tahoma" w:hint="cs"/>
            <w:color w:val="333333"/>
            <w:sz w:val="26"/>
            <w:szCs w:val="26"/>
            <w:shd w:val="clear" w:color="auto" w:fill="FFFFFF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shd w:val="clear" w:color="auto" w:fill="FFFFFF"/>
          <w:rtl/>
          <w:rPrChange w:id="2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shd w:val="clear" w:color="auto" w:fill="FFFFFF"/>
              <w:rtl/>
            </w:rPr>
          </w:rPrChange>
        </w:rPr>
        <w:t>دانند</w:t>
      </w:r>
      <w:r w:rsidRPr="00DD7760">
        <w:rPr>
          <w:rFonts w:ascii="Tahoma" w:hAnsi="Tahoma" w:cs="Tahoma"/>
          <w:color w:val="333333"/>
          <w:sz w:val="26"/>
          <w:szCs w:val="26"/>
          <w:shd w:val="clear" w:color="auto" w:fill="FFFFFF"/>
          <w:rPrChange w:id="289" w:author="fateme noori" w:date="2021-09-04T12:58:00Z">
            <w:rPr>
              <w:rFonts w:ascii="Arial" w:hAnsi="Arial" w:cs="B Mitra"/>
              <w:color w:val="333333"/>
              <w:sz w:val="26"/>
              <w:szCs w:val="26"/>
              <w:shd w:val="clear" w:color="auto" w:fill="FFFFFF"/>
            </w:rPr>
          </w:rPrChange>
        </w:rPr>
        <w:t>.</w:t>
      </w:r>
    </w:p>
    <w:p w14:paraId="2CAC5981" w14:textId="2D122B1F" w:rsidR="00F70134" w:rsidRDefault="00F70134">
      <w:pPr>
        <w:bidi/>
        <w:spacing w:line="360" w:lineRule="auto"/>
        <w:rPr>
          <w:ins w:id="290" w:author="fateme noori" w:date="2021-09-04T13:19:00Z"/>
          <w:rFonts w:ascii="Tahoma" w:hAnsi="Tahoma" w:cs="Tahoma"/>
          <w:sz w:val="26"/>
          <w:szCs w:val="26"/>
          <w:rtl/>
          <w:lang w:bidi="fa-IR"/>
        </w:rPr>
      </w:pPr>
      <w:r w:rsidRPr="00DD7760">
        <w:rPr>
          <w:rFonts w:ascii="Tahoma" w:hAnsi="Tahoma" w:cs="Tahoma" w:hint="eastAsia"/>
          <w:sz w:val="26"/>
          <w:szCs w:val="26"/>
          <w:u w:val="single"/>
          <w:rtl/>
          <w:lang w:bidi="fa-IR"/>
          <w:rPrChange w:id="291" w:author="fateme noori" w:date="2021-09-04T12:58:00Z">
            <w:rPr>
              <w:rFonts w:cs="B Mitra" w:hint="eastAsia"/>
              <w:sz w:val="26"/>
              <w:szCs w:val="26"/>
              <w:u w:val="single"/>
              <w:rtl/>
              <w:lang w:bidi="fa-IR"/>
            </w:rPr>
          </w:rPrChange>
        </w:rPr>
        <w:t>تبصره</w:t>
      </w:r>
      <w:ins w:id="292" w:author="fateme noori" w:date="2021-09-04T13:19:00Z">
        <w:r w:rsidR="00DB5459">
          <w:rPr>
            <w:rFonts w:ascii="Tahoma" w:hAnsi="Tahoma" w:cs="Tahoma" w:hint="cs"/>
            <w:sz w:val="26"/>
            <w:szCs w:val="26"/>
            <w:u w:val="single"/>
            <w:rtl/>
            <w:lang w:bidi="fa-IR"/>
          </w:rPr>
          <w:t>1</w:t>
        </w:r>
      </w:ins>
      <w:r w:rsidRPr="00DD7760">
        <w:rPr>
          <w:rFonts w:ascii="Tahoma" w:hAnsi="Tahoma" w:cs="Tahoma"/>
          <w:sz w:val="26"/>
          <w:szCs w:val="26"/>
          <w:u w:val="single"/>
          <w:rtl/>
          <w:lang w:bidi="fa-IR"/>
          <w:rPrChange w:id="293" w:author="fateme noori" w:date="2021-09-04T12:58:00Z">
            <w:rPr>
              <w:rFonts w:cs="B Mitra"/>
              <w:sz w:val="26"/>
              <w:szCs w:val="26"/>
              <w:u w:val="single"/>
              <w:rtl/>
              <w:lang w:bidi="fa-IR"/>
            </w:rPr>
          </w:rPrChange>
        </w:rPr>
        <w:t>: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29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تمام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295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296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del w:id="297" w:author="fateme noori" w:date="2021-09-04T12:59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298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درخواست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299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proofErr w:type="spellStart"/>
      <w:ins w:id="300" w:author="fateme noori" w:date="2021-09-04T12:59:00Z">
        <w:r w:rsidR="00DD7760" w:rsidRPr="00DD7760">
          <w:rPr>
            <w:rFonts w:ascii="Tahoma" w:hAnsi="Tahoma" w:cs="Tahoma" w:hint="eastAsia"/>
            <w:sz w:val="26"/>
            <w:szCs w:val="26"/>
            <w:rtl/>
            <w:lang w:bidi="fa-IR"/>
            <w:rPrChange w:id="301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t>درخواست</w:t>
        </w:r>
        <w:r w:rsidR="00DD7760"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</w:ins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02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ها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03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proofErr w:type="spellEnd"/>
      <w:r w:rsidRPr="00DD7760">
        <w:rPr>
          <w:rFonts w:ascii="Tahoma" w:hAnsi="Tahoma" w:cs="Tahoma"/>
          <w:sz w:val="26"/>
          <w:szCs w:val="26"/>
          <w:rtl/>
          <w:lang w:bidi="fa-IR"/>
          <w:rPrChange w:id="30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شرکت </w:t>
      </w:r>
      <w:proofErr w:type="spellStart"/>
      <w:r w:rsidRPr="00DD7760">
        <w:rPr>
          <w:rFonts w:ascii="Tahoma" w:hAnsi="Tahoma" w:cs="Tahoma"/>
          <w:sz w:val="26"/>
          <w:szCs w:val="26"/>
          <w:rtl/>
          <w:lang w:bidi="fa-IR"/>
          <w:rPrChange w:id="305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>آذرسرما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06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07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ه</w:t>
      </w:r>
      <w:proofErr w:type="spellEnd"/>
      <w:r w:rsidRPr="00DD7760">
        <w:rPr>
          <w:rFonts w:ascii="Tahoma" w:hAnsi="Tahoma" w:cs="Tahoma"/>
          <w:sz w:val="26"/>
          <w:szCs w:val="26"/>
          <w:rtl/>
          <w:lang w:bidi="fa-IR"/>
          <w:rPrChange w:id="308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فقط از طر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09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10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ق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11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نما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12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13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نده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1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del w:id="315" w:author="fateme noori" w:date="2021-09-04T12:59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16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خود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17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1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که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19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در قرارداد </w:t>
      </w:r>
      <w:proofErr w:type="spellStart"/>
      <w:r w:rsidRPr="00DD7760">
        <w:rPr>
          <w:rFonts w:ascii="Tahoma" w:hAnsi="Tahoma" w:cs="Tahoma"/>
          <w:sz w:val="26"/>
          <w:szCs w:val="26"/>
          <w:rtl/>
          <w:lang w:bidi="fa-IR"/>
          <w:rPrChange w:id="320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>ذکرشده</w:t>
      </w:r>
      <w:proofErr w:type="spellEnd"/>
      <w:r w:rsidRPr="00DD7760">
        <w:rPr>
          <w:rFonts w:ascii="Tahoma" w:hAnsi="Tahoma" w:cs="Tahoma"/>
          <w:sz w:val="26"/>
          <w:szCs w:val="26"/>
          <w:rtl/>
          <w:lang w:bidi="fa-IR"/>
          <w:rPrChange w:id="321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del w:id="322" w:author="fateme noori" w:date="2021-09-04T12:59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23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م</w:delText>
        </w:r>
        <w:r w:rsidRPr="00DD7760" w:rsidDel="00DD7760">
          <w:rPr>
            <w:rFonts w:ascii="Tahoma" w:hAnsi="Tahoma" w:cs="Tahoma" w:hint="cs"/>
            <w:sz w:val="26"/>
            <w:szCs w:val="26"/>
            <w:rtl/>
            <w:lang w:bidi="fa-IR"/>
            <w:rPrChange w:id="324" w:author="fateme noori" w:date="2021-09-04T12:58:00Z">
              <w:rPr>
                <w:rFonts w:cs="B Mitra" w:hint="cs"/>
                <w:sz w:val="26"/>
                <w:szCs w:val="26"/>
                <w:rtl/>
                <w:lang w:bidi="fa-IR"/>
              </w:rPr>
            </w:rPrChange>
          </w:rPr>
          <w:delText>ی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25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با</w:delText>
        </w:r>
        <w:r w:rsidRPr="00DD7760" w:rsidDel="00DD7760">
          <w:rPr>
            <w:rFonts w:ascii="Tahoma" w:hAnsi="Tahoma" w:cs="Tahoma" w:hint="cs"/>
            <w:sz w:val="26"/>
            <w:szCs w:val="26"/>
            <w:rtl/>
            <w:lang w:bidi="fa-IR"/>
            <w:rPrChange w:id="326" w:author="fateme noori" w:date="2021-09-04T12:58:00Z">
              <w:rPr>
                <w:rFonts w:cs="B Mitra" w:hint="cs"/>
                <w:sz w:val="26"/>
                <w:szCs w:val="26"/>
                <w:rtl/>
                <w:lang w:bidi="fa-IR"/>
              </w:rPr>
            </w:rPrChange>
          </w:rPr>
          <w:delText>ی</w:delText>
        </w:r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27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ست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28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29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به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30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مجر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31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32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اطلاع رسان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33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3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proofErr w:type="spellStart"/>
      <w:ins w:id="335" w:author="fateme noori" w:date="2021-09-04T12:59:00Z">
        <w:r w:rsidR="00DD7760">
          <w:rPr>
            <w:rFonts w:ascii="Tahoma" w:hAnsi="Tahoma" w:cs="Tahoma" w:hint="cs"/>
            <w:sz w:val="26"/>
            <w:szCs w:val="26"/>
            <w:rtl/>
            <w:lang w:bidi="fa-IR"/>
          </w:rPr>
          <w:t>می‌</w:t>
        </w:r>
      </w:ins>
      <w:ins w:id="336" w:author="fateme noori" w:date="2021-09-04T13:00:00Z">
        <w:r w:rsidR="00DD7760">
          <w:rPr>
            <w:rFonts w:ascii="Tahoma" w:hAnsi="Tahoma" w:cs="Tahoma" w:hint="cs"/>
            <w:sz w:val="26"/>
            <w:szCs w:val="26"/>
            <w:rtl/>
            <w:lang w:bidi="fa-IR"/>
          </w:rPr>
          <w:t>شو</w:t>
        </w:r>
      </w:ins>
      <w:del w:id="337" w:author="fateme noori" w:date="2021-09-04T13:00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38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گرد</w:delText>
        </w:r>
      </w:del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39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د</w:t>
      </w:r>
      <w:proofErr w:type="spellEnd"/>
      <w:r w:rsidRPr="00DD7760">
        <w:rPr>
          <w:rFonts w:ascii="Tahoma" w:hAnsi="Tahoma" w:cs="Tahoma"/>
          <w:sz w:val="26"/>
          <w:szCs w:val="26"/>
          <w:rtl/>
          <w:lang w:bidi="fa-IR"/>
          <w:rPrChange w:id="340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و </w:t>
      </w:r>
      <w:del w:id="341" w:author="fateme noori" w:date="2021-09-04T13:00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42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درخواست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43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proofErr w:type="spellStart"/>
      <w:ins w:id="344" w:author="fateme noori" w:date="2021-09-04T13:00:00Z">
        <w:r w:rsidR="00DD7760" w:rsidRPr="00DD7760">
          <w:rPr>
            <w:rFonts w:ascii="Tahoma" w:hAnsi="Tahoma" w:cs="Tahoma" w:hint="eastAsia"/>
            <w:sz w:val="26"/>
            <w:szCs w:val="26"/>
            <w:rtl/>
            <w:lang w:bidi="fa-IR"/>
            <w:rPrChange w:id="345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t>درخواست</w:t>
        </w:r>
        <w:r w:rsidR="00DD7760"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</w:ins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4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ها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47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proofErr w:type="spellEnd"/>
      <w:r w:rsidRPr="00DD7760">
        <w:rPr>
          <w:rFonts w:ascii="Tahoma" w:hAnsi="Tahoma" w:cs="Tahoma"/>
          <w:sz w:val="26"/>
          <w:szCs w:val="26"/>
          <w:rtl/>
          <w:lang w:bidi="fa-IR"/>
          <w:rPrChange w:id="348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del w:id="349" w:author="fateme noori" w:date="2021-09-04T13:00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50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د</w:delText>
        </w:r>
        <w:r w:rsidRPr="00DD7760" w:rsidDel="00DD7760">
          <w:rPr>
            <w:rFonts w:ascii="Tahoma" w:hAnsi="Tahoma" w:cs="Tahoma" w:hint="cs"/>
            <w:sz w:val="26"/>
            <w:szCs w:val="26"/>
            <w:rtl/>
            <w:lang w:bidi="fa-IR"/>
            <w:rPrChange w:id="351" w:author="fateme noori" w:date="2021-09-04T12:58:00Z">
              <w:rPr>
                <w:rFonts w:cs="B Mitra" w:hint="cs"/>
                <w:sz w:val="26"/>
                <w:szCs w:val="26"/>
                <w:rtl/>
                <w:lang w:bidi="fa-IR"/>
              </w:rPr>
            </w:rPrChange>
          </w:rPr>
          <w:delText>ی</w:delText>
        </w:r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52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گر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53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شرکت که از طرف </w:delText>
        </w:r>
      </w:del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54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د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55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5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گر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57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اعضا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358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59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شرکت کارفرما </w:t>
      </w:r>
      <w:del w:id="360" w:author="fateme noori" w:date="2021-09-04T13:00:00Z">
        <w:r w:rsidRPr="00DD7760" w:rsidDel="00DD7760">
          <w:rPr>
            <w:rFonts w:ascii="Tahoma" w:hAnsi="Tahoma" w:cs="Tahoma" w:hint="eastAsia"/>
            <w:sz w:val="26"/>
            <w:szCs w:val="26"/>
            <w:rtl/>
            <w:lang w:bidi="fa-IR"/>
            <w:rPrChange w:id="361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م</w:delText>
        </w:r>
        <w:r w:rsidRPr="00DD7760" w:rsidDel="00DD7760">
          <w:rPr>
            <w:rFonts w:ascii="Tahoma" w:hAnsi="Tahoma" w:cs="Tahoma" w:hint="cs"/>
            <w:sz w:val="26"/>
            <w:szCs w:val="26"/>
            <w:rtl/>
            <w:lang w:bidi="fa-IR"/>
            <w:rPrChange w:id="362" w:author="fateme noori" w:date="2021-09-04T12:58:00Z">
              <w:rPr>
                <w:rFonts w:cs="B Mitra" w:hint="cs"/>
                <w:sz w:val="26"/>
                <w:szCs w:val="26"/>
                <w:rtl/>
                <w:lang w:bidi="fa-IR"/>
              </w:rPr>
            </w:rPrChange>
          </w:rPr>
          <w:delText>ی</w:delText>
        </w:r>
        <w:r w:rsidRPr="00DD7760" w:rsidDel="00DD7760">
          <w:rPr>
            <w:rFonts w:ascii="Tahoma" w:hAnsi="Tahoma" w:cs="Tahoma"/>
            <w:sz w:val="26"/>
            <w:szCs w:val="26"/>
            <w:rtl/>
            <w:lang w:bidi="fa-IR"/>
            <w:rPrChange w:id="363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باشند </w:delText>
        </w:r>
      </w:del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64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فاقد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65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6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اعتبار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67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6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خواهند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69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370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بود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371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>.</w:t>
      </w:r>
    </w:p>
    <w:p w14:paraId="69F28C81" w14:textId="77777777" w:rsidR="00DB5459" w:rsidRPr="00B64F60" w:rsidRDefault="00DB5459" w:rsidP="00DB5459">
      <w:pPr>
        <w:bidi/>
        <w:spacing w:line="360" w:lineRule="auto"/>
        <w:rPr>
          <w:ins w:id="372" w:author="fateme noori" w:date="2021-09-04T13:19:00Z"/>
          <w:rFonts w:ascii="Tahoma" w:hAnsi="Tahoma" w:cs="Tahoma"/>
          <w:sz w:val="26"/>
          <w:szCs w:val="26"/>
          <w:rtl/>
          <w:lang w:bidi="fa-IR"/>
        </w:rPr>
      </w:pPr>
      <w:ins w:id="373" w:author="fateme noori" w:date="2021-09-04T13:19:00Z"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تبصره 2: تمامی </w:t>
        </w:r>
        <w:proofErr w:type="spellStart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درخواست</w:t>
        </w:r>
        <w:r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های</w:t>
        </w:r>
        <w:proofErr w:type="spellEnd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 دو طرف قرارداد (کارفرما/مجری) </w:t>
        </w:r>
        <w:proofErr w:type="spellStart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می</w:t>
        </w:r>
        <w:r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بایست</w:t>
        </w:r>
        <w:proofErr w:type="spellEnd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 از طریق یک گروه در </w:t>
        </w:r>
        <w:proofErr w:type="spellStart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پیام</w:t>
        </w:r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softHyphen/>
          <w:t>رسان</w:t>
        </w:r>
        <w:proofErr w:type="spellEnd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 </w:t>
        </w:r>
        <w:proofErr w:type="spellStart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واتس</w:t>
        </w:r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softHyphen/>
          <w:t>آپ</w:t>
        </w:r>
        <w:proofErr w:type="spellEnd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 که نماینده مجری و کارفرما در آن عضو هستند</w:t>
        </w:r>
        <w:r>
          <w:rPr>
            <w:rFonts w:ascii="Tahoma" w:hAnsi="Tahoma" w:cs="Tahoma" w:hint="cs"/>
            <w:sz w:val="26"/>
            <w:szCs w:val="26"/>
            <w:rtl/>
            <w:lang w:bidi="fa-IR"/>
          </w:rPr>
          <w:t xml:space="preserve">، </w:t>
        </w:r>
        <w:proofErr w:type="spellStart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اطلاع</w:t>
        </w:r>
        <w:r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>رسانی</w:t>
        </w:r>
        <w:proofErr w:type="spellEnd"/>
        <w:r w:rsidRPr="00B64F60">
          <w:rPr>
            <w:rFonts w:ascii="Tahoma" w:hAnsi="Tahoma" w:cs="Tahoma"/>
            <w:sz w:val="26"/>
            <w:szCs w:val="26"/>
            <w:rtl/>
            <w:lang w:bidi="fa-IR"/>
          </w:rPr>
          <w:t xml:space="preserve"> شوند.</w:t>
        </w:r>
      </w:ins>
    </w:p>
    <w:p w14:paraId="2D0D1530" w14:textId="77777777" w:rsidR="00DB5459" w:rsidRPr="00DD7760" w:rsidRDefault="00DB5459" w:rsidP="00DB5459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  <w:rPrChange w:id="37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pPrChange w:id="375" w:author="fateme noori" w:date="2021-09-04T13:19:00Z">
          <w:pPr>
            <w:bidi/>
          </w:pPr>
        </w:pPrChange>
      </w:pPr>
    </w:p>
    <w:p w14:paraId="6BCF1C5E" w14:textId="280D2C06" w:rsidR="00D23F14" w:rsidRPr="00DD7760" w:rsidRDefault="00D23F1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37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377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378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1-</w:t>
      </w:r>
      <w:del w:id="379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380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381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382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38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موضوع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38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38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قراردا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38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د</w:t>
      </w:r>
    </w:p>
    <w:p w14:paraId="0DA9FF7C" w14:textId="58F998E7" w:rsidR="000D4C62" w:rsidRPr="00DD7760" w:rsidRDefault="00D23F14">
      <w:pPr>
        <w:pStyle w:val="NormalWeb"/>
        <w:shd w:val="clear" w:color="auto" w:fill="FFFFFF"/>
        <w:bidi/>
        <w:spacing w:before="0" w:beforeAutospacing="0" w:line="360" w:lineRule="auto"/>
        <w:ind w:left="49"/>
        <w:jc w:val="both"/>
        <w:rPr>
          <w:rFonts w:ascii="Tahoma" w:hAnsi="Tahoma" w:cs="Tahoma"/>
          <w:color w:val="333333"/>
          <w:sz w:val="26"/>
          <w:szCs w:val="26"/>
          <w:rPrChange w:id="387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388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3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اجرا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39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3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پروژه </w:t>
      </w:r>
      <w:commentRangeStart w:id="392"/>
      <w:r w:rsidRPr="00DD7760">
        <w:rPr>
          <w:rFonts w:ascii="Tahoma" w:hAnsi="Tahoma" w:cs="Tahoma"/>
          <w:color w:val="333333"/>
          <w:sz w:val="26"/>
          <w:szCs w:val="26"/>
          <w:rtl/>
          <w:rPrChange w:id="3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39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commentRangeEnd w:id="392"/>
      <w:r w:rsidR="00550ED3" w:rsidRPr="00DD7760">
        <w:rPr>
          <w:rStyle w:val="CommentReference"/>
          <w:rFonts w:ascii="Tahoma" w:eastAsiaTheme="minorHAnsi" w:hAnsi="Tahoma" w:cs="Tahoma"/>
          <w:rtl/>
          <w:lang w:bidi="ar-SA"/>
          <w:rPrChange w:id="395" w:author="fateme noori" w:date="2021-09-04T12:58:00Z">
            <w:rPr>
              <w:rStyle w:val="CommentReference"/>
              <w:rFonts w:asciiTheme="minorHAnsi" w:eastAsiaTheme="minorHAnsi" w:hAnsiTheme="minorHAnsi" w:cstheme="minorBidi"/>
              <w:rtl/>
              <w:lang w:bidi="ar-SA"/>
            </w:rPr>
          </w:rPrChange>
        </w:rPr>
        <w:commentReference w:id="392"/>
      </w:r>
      <w:r w:rsidRPr="00DD7760">
        <w:rPr>
          <w:rFonts w:ascii="Tahoma" w:hAnsi="Tahoma" w:cs="Tahoma"/>
          <w:color w:val="333333"/>
          <w:sz w:val="26"/>
          <w:szCs w:val="26"/>
          <w:rtl/>
          <w:rPrChange w:id="39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3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39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39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با دامنه ............ توسط 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0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0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ستم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0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0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محتوا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1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4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وردپرس</w:t>
      </w:r>
      <w:proofErr w:type="spellEnd"/>
      <w:del w:id="413" w:author="Windows User" w:date="2021-09-03T15:19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41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4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تحت عنوان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4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1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1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421" w:author="fateme noori" w:date="2021-09-04T13:05:00Z"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42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اطلاع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42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424" w:author="fateme noori" w:date="2021-09-04T13:05:00Z">
        <w:r w:rsidR="00713F2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2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اطلاع</w:t>
        </w:r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رسان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2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4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شرکت</w:t>
      </w:r>
      <w:r w:rsidR="00D92D51" w:rsidRPr="00DD7760">
        <w:rPr>
          <w:rFonts w:ascii="Tahoma" w:hAnsi="Tahoma" w:cs="Tahoma"/>
          <w:color w:val="333333"/>
          <w:sz w:val="26"/>
          <w:szCs w:val="26"/>
          <w:rtl/>
          <w:rPrChange w:id="43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آذر سرما</w:t>
      </w:r>
      <w:r w:rsidR="00D92D51" w:rsidRPr="00DD7760">
        <w:rPr>
          <w:rFonts w:ascii="Tahoma" w:hAnsi="Tahoma" w:cs="Tahoma" w:hint="cs"/>
          <w:color w:val="333333"/>
          <w:sz w:val="26"/>
          <w:szCs w:val="26"/>
          <w:rtl/>
          <w:rPrChange w:id="43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="00D92D51" w:rsidRPr="00DD7760">
        <w:rPr>
          <w:rFonts w:ascii="Tahoma" w:hAnsi="Tahoma" w:cs="Tahoma" w:hint="eastAsia"/>
          <w:color w:val="333333"/>
          <w:sz w:val="26"/>
          <w:szCs w:val="26"/>
          <w:rtl/>
          <w:rPrChange w:id="4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ins w:id="433" w:author="Windows User" w:date="2021-09-03T15:11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3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طبق مشخصات </w:t>
        </w:r>
        <w:proofErr w:type="spellStart"/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3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اعلام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3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proofErr w:type="spellEnd"/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3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از سو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3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3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نما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4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4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نده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شرکت آذر سرما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4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4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ه</w:t>
        </w:r>
      </w:ins>
      <w:ins w:id="445" w:author="Windows User" w:date="2021-09-03T15:15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4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proofErr w:type="spellStart"/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4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به</w:t>
        </w:r>
      </w:ins>
      <w:ins w:id="448" w:author="fateme noori" w:date="2021-09-04T13:00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ins w:id="449" w:author="Windows User" w:date="2021-09-03T15:15:00Z">
        <w:del w:id="450" w:author="fateme noori" w:date="2021-09-04T13:00:00Z">
          <w:r w:rsidR="000D4C62" w:rsidRPr="00DD7760" w:rsidDel="00DD7760">
            <w:rPr>
              <w:rFonts w:ascii="Tahoma" w:hAnsi="Tahoma" w:cs="Tahoma"/>
              <w:color w:val="333333"/>
              <w:sz w:val="26"/>
              <w:szCs w:val="26"/>
              <w:rtl/>
              <w:rPrChange w:id="451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rtl/>
                </w:rPr>
              </w:rPrChange>
            </w:rPr>
            <w:delText xml:space="preserve"> </w:delText>
          </w:r>
        </w:del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5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عنوان</w:t>
        </w:r>
      </w:ins>
      <w:proofErr w:type="spellEnd"/>
      <w:ins w:id="453" w:author="Windows User" w:date="2021-09-03T15:16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5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پ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5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5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وست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5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شماره 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5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5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6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که جزء لا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6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6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نفک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6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46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46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4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قرارداد است.</w:t>
        </w:r>
      </w:ins>
    </w:p>
    <w:p w14:paraId="50DD78BD" w14:textId="5C649F02" w:rsidR="00D23F14" w:rsidRPr="00DD7760" w:rsidRDefault="00D23F14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49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46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468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46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2-</w:t>
      </w:r>
      <w:del w:id="470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471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472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473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474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مدت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475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476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انجام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47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47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قراردا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47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د</w:t>
      </w:r>
    </w:p>
    <w:p w14:paraId="5B6DC5FF" w14:textId="012804C1" w:rsidR="00D23F14" w:rsidRPr="00DD7760" w:rsidRDefault="00D23F14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49"/>
        <w:jc w:val="both"/>
        <w:rPr>
          <w:rFonts w:ascii="Tahoma" w:hAnsi="Tahoma" w:cs="Tahoma"/>
          <w:color w:val="333333"/>
          <w:sz w:val="26"/>
          <w:szCs w:val="26"/>
          <w:rPrChange w:id="480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481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ind w:firstLine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48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مدت انجام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48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87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ins w:id="488" w:author="fateme noori" w:date="2021-09-04T13:00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ی</w:t>
        </w:r>
      </w:ins>
      <w:del w:id="489" w:author="fateme noori" w:date="2021-09-04T13:00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49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DD7760">
          <w:rPr>
            <w:rFonts w:ascii="Tahoma" w:hAnsi="Tahoma" w:cs="Tahoma" w:hint="cs"/>
            <w:color w:val="333333"/>
            <w:sz w:val="26"/>
            <w:szCs w:val="26"/>
            <w:rtl/>
            <w:rPrChange w:id="49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4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4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ماه </w:t>
      </w:r>
      <w:del w:id="494" w:author="Windows User" w:date="2021-09-03T15:11:00Z"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49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هجر</w:delText>
        </w:r>
        <w:r w:rsidRPr="00DD7760" w:rsidDel="000D4C62">
          <w:rPr>
            <w:rFonts w:ascii="Tahoma" w:hAnsi="Tahoma" w:cs="Tahoma" w:hint="cs"/>
            <w:color w:val="333333"/>
            <w:sz w:val="26"/>
            <w:szCs w:val="26"/>
            <w:rtl/>
            <w:rPrChange w:id="49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49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49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خورش</w:delText>
        </w:r>
        <w:r w:rsidRPr="00DD7760" w:rsidDel="000D4C62">
          <w:rPr>
            <w:rFonts w:ascii="Tahoma" w:hAnsi="Tahoma" w:cs="Tahoma" w:hint="cs"/>
            <w:color w:val="333333"/>
            <w:sz w:val="26"/>
            <w:szCs w:val="26"/>
            <w:rtl/>
            <w:rPrChange w:id="49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50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</w:delText>
        </w:r>
        <w:r w:rsidRPr="00DD7760" w:rsidDel="000D4C62">
          <w:rPr>
            <w:rFonts w:ascii="Tahoma" w:hAnsi="Tahoma" w:cs="Tahoma" w:hint="cs"/>
            <w:color w:val="333333"/>
            <w:sz w:val="26"/>
            <w:szCs w:val="26"/>
            <w:rtl/>
            <w:rPrChange w:id="50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</w:del>
      <w:ins w:id="502" w:author="Windows User" w:date="2021-09-03T15:11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50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کامل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50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50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شمس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50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5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بوده و از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زمان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1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ظاهر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1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516" w:author="fateme noori" w:date="2021-09-04T13:01:00Z"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rtl/>
            <w:rPrChange w:id="51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که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1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519" w:author="fateme noori" w:date="2021-09-04T13:01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در</w:t>
        </w:r>
        <w:r w:rsidR="00DD7760" w:rsidRPr="00DD7760">
          <w:rPr>
            <w:rFonts w:ascii="Tahoma" w:hAnsi="Tahoma" w:cs="Tahoma"/>
            <w:color w:val="333333"/>
            <w:sz w:val="26"/>
            <w:szCs w:val="26"/>
            <w:rtl/>
            <w:rPrChange w:id="52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2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تار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2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2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2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................... </w:t>
      </w:r>
      <w:del w:id="525" w:author="fateme noori" w:date="2021-09-04T13:01:00Z"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rtl/>
            <w:rPrChange w:id="52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DD7760">
          <w:rPr>
            <w:rFonts w:ascii="Tahoma" w:hAnsi="Tahoma" w:cs="Tahoma" w:hint="cs"/>
            <w:color w:val="333333"/>
            <w:sz w:val="26"/>
            <w:szCs w:val="26"/>
            <w:rtl/>
            <w:rPrChange w:id="52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="00D92D51"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2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softHyphen/>
        </w:r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rtl/>
            <w:rPrChange w:id="52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باشد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3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شروع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3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3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3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</w:t>
      </w:r>
    </w:p>
    <w:p w14:paraId="1D51B196" w14:textId="28737E3F" w:rsidR="00D23F14" w:rsidRPr="00DD7760" w:rsidRDefault="00D23F14">
      <w:pPr>
        <w:pStyle w:val="NormalWeb"/>
        <w:shd w:val="clear" w:color="auto" w:fill="FFFFFF"/>
        <w:bidi/>
        <w:spacing w:before="0" w:beforeAutospacing="0" w:line="360" w:lineRule="auto"/>
        <w:ind w:left="49"/>
        <w:jc w:val="both"/>
        <w:rPr>
          <w:rFonts w:ascii="Tahoma" w:hAnsi="Tahoma" w:cs="Tahoma"/>
          <w:color w:val="333333"/>
          <w:sz w:val="26"/>
          <w:szCs w:val="26"/>
          <w:rtl/>
          <w:rPrChange w:id="53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538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5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تبصره: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bookmarkStart w:id="541" w:name="_Hlk81654044"/>
      <w:r w:rsidRPr="00DD7760">
        <w:rPr>
          <w:rFonts w:ascii="Tahoma" w:hAnsi="Tahoma" w:cs="Tahoma"/>
          <w:color w:val="333333"/>
          <w:sz w:val="26"/>
          <w:szCs w:val="26"/>
          <w:rtl/>
          <w:rPrChange w:id="54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4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مکلف است طرح را در زمان </w:t>
      </w:r>
      <w:del w:id="545" w:author="fateme noori" w:date="2021-09-04T13:01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4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DD7760">
          <w:rPr>
            <w:rFonts w:ascii="Tahoma" w:hAnsi="Tahoma" w:cs="Tahoma" w:hint="cs"/>
            <w:color w:val="333333"/>
            <w:sz w:val="26"/>
            <w:szCs w:val="26"/>
            <w:rtl/>
            <w:rPrChange w:id="54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DD7760">
          <w:rPr>
            <w:rFonts w:ascii="Tahoma" w:hAnsi="Tahoma" w:cs="Tahoma" w:hint="eastAsia"/>
            <w:color w:val="333333"/>
            <w:sz w:val="26"/>
            <w:szCs w:val="26"/>
            <w:rtl/>
            <w:rPrChange w:id="54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ش</w:delText>
        </w:r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4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550" w:author="fateme noori" w:date="2021-09-04T13:01:00Z">
        <w:r w:rsidR="00DD7760" w:rsidRPr="00DD7760">
          <w:rPr>
            <w:rFonts w:ascii="Tahoma" w:hAnsi="Tahoma" w:cs="Tahoma"/>
            <w:color w:val="333333"/>
            <w:sz w:val="26"/>
            <w:szCs w:val="26"/>
            <w:rtl/>
            <w:rPrChange w:id="55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DD7760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55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DD7760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55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ش</w:t>
        </w:r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5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5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del w:id="558" w:author="fateme noori" w:date="2021-09-04T13:01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5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560" w:author="fateme noori" w:date="2021-09-04T13:01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56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شده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5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اجراء 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6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6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 تمد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6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مدت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7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تنها در صورت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7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مقدور است که 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7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طرح</w:t>
      </w:r>
      <w:ins w:id="575" w:author="Windows User" w:date="2021-09-03T15:14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57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5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دلا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7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مدارک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5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موجه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8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5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ارائه 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8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8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8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</w:t>
      </w:r>
      <w:del w:id="587" w:author="fateme noori" w:date="2021-09-04T13:01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58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سفارش </w:delText>
        </w:r>
      </w:del>
      <w:proofErr w:type="spellStart"/>
      <w:ins w:id="589" w:author="fateme noori" w:date="2021-09-04T13:01:00Z">
        <w:r w:rsidR="00DD7760" w:rsidRPr="00DD7760">
          <w:rPr>
            <w:rFonts w:ascii="Tahoma" w:hAnsi="Tahoma" w:cs="Tahoma"/>
            <w:color w:val="333333"/>
            <w:sz w:val="26"/>
            <w:szCs w:val="26"/>
            <w:rtl/>
            <w:rPrChange w:id="59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سفارش</w:t>
        </w:r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5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دهنده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59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رس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9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5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9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9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لازم را انجام و عذر 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9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59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را در خصوص تاخ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59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موجه تشخ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0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0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0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دهد. در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صورت </w:t>
      </w:r>
      <w:del w:id="608" w:author="Windows User" w:date="2021-09-03T15:14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0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در طول مدت اجراء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6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فقط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1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614" w:author="Windows User" w:date="2021-09-03T15:14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1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بار </w:delText>
        </w:r>
      </w:del>
      <w:ins w:id="616" w:author="Windows User" w:date="2021-09-03T15:14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1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مرتبه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1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del w:id="619" w:author="fateme noori" w:date="2021-09-04T13:01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62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طول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6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مدت اجرا</w:t>
      </w:r>
      <w:ins w:id="622" w:author="Windows User" w:date="2021-09-03T15:14:00Z"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62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2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2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قرارداد</w:t>
        </w:r>
      </w:ins>
      <w:del w:id="626" w:author="Windows User" w:date="2021-09-03T15:14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2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ء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6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قابل تمد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2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632" w:author="Windows User" w:date="2021-09-03T15:15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3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بوده و به مدت طرح افزوده خواهد شد.</w:delText>
        </w:r>
      </w:del>
      <w:ins w:id="634" w:author="Windows User" w:date="2021-09-03T15:15:00Z">
        <w:del w:id="635" w:author="fateme noori" w:date="2021-09-04T13:01:00Z">
          <w:r w:rsidR="000D4C62" w:rsidRPr="00DD7760" w:rsidDel="00DD7760">
            <w:rPr>
              <w:rFonts w:ascii="Tahoma" w:hAnsi="Tahoma" w:cs="Tahoma" w:hint="eastAsia"/>
              <w:color w:val="333333"/>
              <w:sz w:val="26"/>
              <w:szCs w:val="26"/>
              <w:rtl/>
              <w:rPrChange w:id="636" w:author="fateme noori" w:date="2021-09-04T12:58:00Z">
                <w:rPr>
                  <w:rFonts w:ascii="Arial" w:hAnsi="Arial" w:cs="B Mitra" w:hint="eastAsia"/>
                  <w:color w:val="333333"/>
                  <w:sz w:val="26"/>
                  <w:szCs w:val="26"/>
                  <w:rtl/>
                </w:rPr>
              </w:rPrChange>
            </w:rPr>
            <w:delText>م</w:delText>
          </w:r>
          <w:r w:rsidR="000D4C62" w:rsidRPr="00DD7760" w:rsidDel="00DD7760">
            <w:rPr>
              <w:rFonts w:ascii="Tahoma" w:hAnsi="Tahoma" w:cs="Tahoma" w:hint="cs"/>
              <w:color w:val="333333"/>
              <w:sz w:val="26"/>
              <w:szCs w:val="26"/>
              <w:rtl/>
              <w:rPrChange w:id="637" w:author="fateme noori" w:date="2021-09-04T12:58:00Z">
                <w:rPr>
                  <w:rFonts w:ascii="Arial" w:hAnsi="Arial" w:cs="B Mitra" w:hint="cs"/>
                  <w:color w:val="333333"/>
                  <w:sz w:val="26"/>
                  <w:szCs w:val="26"/>
                  <w:rtl/>
                </w:rPr>
              </w:rPrChange>
            </w:rPr>
            <w:delText>ی</w:delText>
          </w:r>
          <w:r w:rsidR="000D4C62" w:rsidRPr="00DD7760" w:rsidDel="00DD7760">
            <w:rPr>
              <w:rFonts w:ascii="Tahoma" w:hAnsi="Tahoma" w:cs="Tahoma"/>
              <w:color w:val="333333"/>
              <w:sz w:val="26"/>
              <w:szCs w:val="26"/>
              <w:rtl/>
              <w:rPrChange w:id="638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rtl/>
                </w:rPr>
              </w:rPrChange>
            </w:rPr>
            <w:delText xml:space="preserve"> </w:delText>
          </w:r>
          <w:r w:rsidR="000D4C62" w:rsidRPr="00DD7760" w:rsidDel="00DD7760">
            <w:rPr>
              <w:rFonts w:ascii="Tahoma" w:hAnsi="Tahoma" w:cs="Tahoma" w:hint="eastAsia"/>
              <w:color w:val="333333"/>
              <w:sz w:val="26"/>
              <w:szCs w:val="26"/>
              <w:rtl/>
              <w:rPrChange w:id="639" w:author="fateme noori" w:date="2021-09-04T12:58:00Z">
                <w:rPr>
                  <w:rFonts w:ascii="Arial" w:hAnsi="Arial" w:cs="B Mitra" w:hint="eastAsia"/>
                  <w:color w:val="333333"/>
                  <w:sz w:val="26"/>
                  <w:szCs w:val="26"/>
                  <w:rtl/>
                </w:rPr>
              </w:rPrChange>
            </w:rPr>
            <w:delText>باشد</w:delText>
          </w:r>
        </w:del>
      </w:ins>
      <w:ins w:id="640" w:author="fateme noori" w:date="2021-09-04T13:01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ins w:id="641" w:author="Windows User" w:date="2021-09-03T15:15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.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6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bookmarkEnd w:id="541"/>
      <w:r w:rsidRPr="00DD7760">
        <w:rPr>
          <w:rFonts w:ascii="Tahoma" w:hAnsi="Tahoma" w:cs="Tahoma"/>
          <w:color w:val="333333"/>
          <w:sz w:val="26"/>
          <w:szCs w:val="26"/>
          <w:rtl/>
          <w:rPrChange w:id="6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پس از تحو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4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اول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4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5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ins w:id="653" w:author="Windows User" w:date="2021-09-03T15:15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5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6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دوره آزما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5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5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5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به مدت</w:t>
      </w:r>
      <w:ins w:id="660" w:author="Windows User" w:date="2021-09-03T15:15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6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6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10 روز در نظر گرفته شده است تا تمام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6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رادات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6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اشکالات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6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منطبق با نظر </w:t>
      </w:r>
      <w:ins w:id="669" w:author="Windows User" w:date="2021-09-03T15:15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7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نما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67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7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نده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7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7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کارفرما</w:t>
        </w:r>
      </w:ins>
      <w:ins w:id="675" w:author="fateme noori" w:date="2021-09-04T13:02:00Z">
        <w:r w:rsidR="00DD7760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del w:id="676" w:author="Windows User" w:date="2021-09-03T15:15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7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سفارش دهنده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78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7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682" w:author="Windows User" w:date="2021-09-03T15:15:00Z"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68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مواد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8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685" w:author="Windows User" w:date="2021-09-03T15:15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68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مفاد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68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68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693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del w:id="694" w:author="Windows User" w:date="2021-09-03T15:15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69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بر</w:t>
      </w:r>
      <w:del w:id="697" w:author="fateme noori" w:date="2021-09-04T13:02:00Z">
        <w:r w:rsidRPr="00DD7760" w:rsidDel="00DD7760">
          <w:rPr>
            <w:rFonts w:ascii="Tahoma" w:hAnsi="Tahoma" w:cs="Tahoma"/>
            <w:color w:val="333333"/>
            <w:sz w:val="26"/>
            <w:szCs w:val="26"/>
            <w:rtl/>
            <w:rPrChange w:id="69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6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0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گردد</w:t>
      </w:r>
      <w:r w:rsidRPr="00DD7760">
        <w:rPr>
          <w:rFonts w:ascii="Tahoma" w:hAnsi="Tahoma" w:cs="Tahoma"/>
          <w:color w:val="333333"/>
          <w:sz w:val="26"/>
          <w:szCs w:val="26"/>
          <w:rPrChange w:id="702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7EE3046D" w14:textId="77777777" w:rsidR="00D23F14" w:rsidRPr="00DD7760" w:rsidRDefault="00D23F14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49"/>
        <w:jc w:val="both"/>
        <w:rPr>
          <w:rFonts w:ascii="Tahoma" w:hAnsi="Tahoma" w:cs="Tahoma"/>
          <w:b/>
          <w:bCs/>
          <w:color w:val="333333"/>
          <w:sz w:val="26"/>
          <w:szCs w:val="26"/>
          <w:rtl/>
          <w:rPrChange w:id="703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pPrChange w:id="704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705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lastRenderedPageBreak/>
        <w:t>ماده 3-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706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707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تعهدات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708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del w:id="709" w:author="fateme noori" w:date="2021-09-04T13:06:00Z">
        <w:r w:rsidRPr="00DD7760" w:rsidDel="00713F22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710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71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712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</w:p>
    <w:p w14:paraId="6A56D7A9" w14:textId="176F08D8" w:rsidR="00D23F14" w:rsidRPr="00DD7760" w:rsidRDefault="00D23F14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  <w:rPrChange w:id="71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714" w:author="fateme noori" w:date="2021-09-04T13:08:00Z">
          <w:pPr>
            <w:pStyle w:val="NormalWeb"/>
            <w:numPr>
              <w:ilvl w:val="1"/>
              <w:numId w:val="2"/>
            </w:numPr>
            <w:shd w:val="clear" w:color="auto" w:fill="FFFFFF"/>
            <w:bidi/>
            <w:spacing w:before="0" w:beforeAutospacing="0" w:after="0" w:afterAutospacing="0"/>
            <w:ind w:left="792" w:hanging="432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7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انجام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71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فعال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1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ins w:id="719" w:author="fateme noori" w:date="2021-09-04T13:06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7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2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72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2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2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مرتبط با موضوع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2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2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توسط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3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پذ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رش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4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مسئول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4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4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کم</w:t>
      </w:r>
      <w:ins w:id="745" w:author="fateme noori" w:date="2021-09-04T13:06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ّ</w:t>
        </w:r>
      </w:ins>
      <w:r w:rsidRPr="00DD7760">
        <w:rPr>
          <w:rFonts w:ascii="Tahoma" w:hAnsi="Tahoma" w:cs="Tahoma" w:hint="cs"/>
          <w:color w:val="333333"/>
          <w:sz w:val="26"/>
          <w:szCs w:val="26"/>
          <w:rtl/>
          <w:rPrChange w:id="74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ک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4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5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انجام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</w:t>
      </w:r>
      <w:ins w:id="757" w:author="fateme noori" w:date="2021-09-04T13:06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ه‌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75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موقع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7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پروژه</w:t>
      </w:r>
      <w:r w:rsidRPr="00DD7760">
        <w:rPr>
          <w:rFonts w:ascii="Tahoma" w:hAnsi="Tahoma" w:cs="Tahoma"/>
          <w:color w:val="333333"/>
          <w:sz w:val="26"/>
          <w:szCs w:val="26"/>
          <w:rPrChange w:id="760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209C4D7B" w14:textId="4AEF0D18" w:rsidR="00D23F14" w:rsidRPr="00DD7760" w:rsidRDefault="00D23F14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  <w:rPrChange w:id="761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762" w:author="fateme noori" w:date="2021-09-04T13:08:00Z">
          <w:pPr>
            <w:pStyle w:val="NormalWeb"/>
            <w:numPr>
              <w:ilvl w:val="1"/>
              <w:numId w:val="2"/>
            </w:numPr>
            <w:shd w:val="clear" w:color="auto" w:fill="FFFFFF"/>
            <w:bidi/>
            <w:spacing w:before="0" w:beforeAutospacing="0" w:after="0" w:afterAutospacing="0"/>
            <w:ind w:left="792" w:hanging="432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76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رعا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6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6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امانت </w:t>
      </w:r>
      <w:ins w:id="767" w:author="Windows User" w:date="2021-09-03T15:17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76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76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proofErr w:type="spellStart"/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7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محرمانگ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77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proofErr w:type="spellEnd"/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7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7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و حفظ اموال و </w:t>
      </w:r>
      <w:ins w:id="774" w:author="Windows User" w:date="2021-09-03T15:17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77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اسناد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77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و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7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مدارک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7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80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8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8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8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اخت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8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8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8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78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9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7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استفاده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7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0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0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آن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0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انجام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1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موضوع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1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1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PrChange w:id="816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27552E6B" w14:textId="434A267F" w:rsidR="00D23F14" w:rsidRPr="00DD7760" w:rsidRDefault="00D23F14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  <w:rPrChange w:id="817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818" w:author="fateme noori" w:date="2021-09-04T13:08:00Z">
          <w:pPr>
            <w:pStyle w:val="NormalWeb"/>
            <w:numPr>
              <w:ilvl w:val="1"/>
              <w:numId w:val="2"/>
            </w:numPr>
            <w:shd w:val="clear" w:color="auto" w:fill="FFFFFF"/>
            <w:bidi/>
            <w:spacing w:before="0" w:beforeAutospacing="0" w:after="0" w:afterAutospacing="0"/>
            <w:ind w:left="792" w:hanging="432"/>
            <w:jc w:val="both"/>
          </w:pPr>
        </w:pPrChange>
      </w:pPr>
      <w:bookmarkStart w:id="819" w:name="_Hlk81654138"/>
      <w:r w:rsidRPr="00DD7760">
        <w:rPr>
          <w:rFonts w:ascii="Tahoma" w:hAnsi="Tahoma" w:cs="Tahoma"/>
          <w:color w:val="333333"/>
          <w:sz w:val="26"/>
          <w:szCs w:val="26"/>
          <w:rtl/>
          <w:rPrChange w:id="8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اسناد و</w:t>
      </w:r>
      <w:ins w:id="821" w:author="Windows User" w:date="2021-09-03T15:17:00Z"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8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2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مدارک و اطلاعات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2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2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که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82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ب</w:t>
      </w:r>
      <w:ins w:id="827" w:author="fateme noori" w:date="2021-09-04T13:06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ه‌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مناسبت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8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انجام 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3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832" w:author="fateme noori" w:date="2021-09-04T13:06:00Z"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83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کسب م</w:delText>
        </w:r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83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83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گردد</w:delText>
        </w:r>
      </w:del>
      <w:ins w:id="836" w:author="fateme noori" w:date="2021-09-04T13:06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در اختیار گذاشته </w:t>
        </w:r>
        <w:proofErr w:type="spellStart"/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می‌شود</w:t>
        </w:r>
        <w:proofErr w:type="spellEnd"/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3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83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ب</w:t>
      </w:r>
      <w:ins w:id="839" w:author="fateme noori" w:date="2021-09-04T13:07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ه‌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عنوان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84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امانت نزد 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4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بوده و </w:t>
      </w:r>
      <w:ins w:id="844" w:author="Windows User" w:date="2021-09-03T15:17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84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مجر</w:t>
        </w:r>
        <w:r w:rsidR="000D4C6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84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84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4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حق ارائه آن را به اشخاص حق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4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5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5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5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حقوق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5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5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5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6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6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ندارد</w:t>
      </w:r>
      <w:ins w:id="863" w:author="fateme noori" w:date="2021-09-04T13:07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؛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6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مگر با کسب اجازه کتب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6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</w:t>
      </w:r>
      <w:del w:id="867" w:author="Windows User" w:date="2021-09-03T15:17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6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869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del w:id="870" w:author="Windows User" w:date="2021-09-03T15:17:00Z"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87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سفارش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87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دهنده</w:delText>
        </w:r>
      </w:del>
      <w:ins w:id="874" w:author="Windows User" w:date="2021-09-03T15:17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87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کارفرما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87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.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8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88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8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8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890" w:author="Windows User" w:date="2021-09-03T15:17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91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89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سفارش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9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0D4C62">
          <w:rPr>
            <w:rFonts w:ascii="Tahoma" w:hAnsi="Tahoma" w:cs="Tahoma" w:hint="eastAsia"/>
            <w:color w:val="333333"/>
            <w:sz w:val="26"/>
            <w:szCs w:val="26"/>
            <w:rtl/>
            <w:rPrChange w:id="89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دهنده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9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896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ins w:id="897" w:author="Windows User" w:date="2021-09-03T15:17:00Z">
        <w:r w:rsidR="000D4C6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89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کارفرما</w:t>
        </w:r>
        <w:r w:rsidR="000D4C62" w:rsidRPr="00DD7760">
          <w:rPr>
            <w:rFonts w:ascii="Tahoma" w:hAnsi="Tahoma" w:cs="Tahoma"/>
            <w:color w:val="333333"/>
            <w:sz w:val="26"/>
            <w:szCs w:val="26"/>
            <w:rtl/>
            <w:rPrChange w:id="89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جهت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0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9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حقوق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0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Start w:id="911"/>
      <w:del w:id="912" w:author="fateme noori" w:date="2021-09-04T13:07:00Z"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91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اقدام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91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91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قانون</w:delText>
        </w:r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91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91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commentRangeEnd w:id="911"/>
        <w:r w:rsidR="000D4C62" w:rsidRPr="00DD7760" w:rsidDel="00713F22">
          <w:rPr>
            <w:rStyle w:val="CommentReference"/>
            <w:rFonts w:ascii="Tahoma" w:eastAsiaTheme="minorHAnsi" w:hAnsi="Tahoma" w:cs="Tahoma"/>
            <w:rtl/>
            <w:lang w:bidi="ar-SA"/>
            <w:rPrChange w:id="918" w:author="fateme noori" w:date="2021-09-04T12:58:00Z">
              <w:rPr>
                <w:rStyle w:val="CommentReference"/>
                <w:rFonts w:asciiTheme="minorHAnsi" w:eastAsiaTheme="minorHAnsi" w:hAnsiTheme="minorHAnsi" w:cstheme="minorBidi"/>
                <w:rtl/>
                <w:lang w:bidi="ar-SA"/>
              </w:rPr>
            </w:rPrChange>
          </w:rPr>
          <w:commentReference w:id="911"/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1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عل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2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2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2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2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2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2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Start w:id="926"/>
      <w:ins w:id="927" w:author="fateme noori" w:date="2021-09-04T13:07:00Z">
        <w:r w:rsidR="00713F22" w:rsidRPr="001E0852">
          <w:rPr>
            <w:rFonts w:ascii="Tahoma" w:hAnsi="Tahoma" w:cs="Tahoma"/>
            <w:color w:val="333333"/>
            <w:sz w:val="26"/>
            <w:szCs w:val="26"/>
            <w:rtl/>
          </w:rPr>
          <w:t xml:space="preserve">اقدام قانونی </w:t>
        </w:r>
        <w:commentRangeEnd w:id="926"/>
        <w:r w:rsidR="00713F22" w:rsidRPr="001E0852">
          <w:rPr>
            <w:rStyle w:val="CommentReference"/>
            <w:rFonts w:ascii="Tahoma" w:eastAsiaTheme="minorHAnsi" w:hAnsi="Tahoma" w:cs="Tahoma"/>
            <w:rtl/>
            <w:lang w:bidi="ar-SA"/>
          </w:rPr>
          <w:commentReference w:id="926"/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2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انجام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داد</w:t>
      </w:r>
      <w:r w:rsidRPr="00DD7760">
        <w:rPr>
          <w:rFonts w:ascii="Tahoma" w:hAnsi="Tahoma" w:cs="Tahoma"/>
          <w:color w:val="333333"/>
          <w:sz w:val="26"/>
          <w:szCs w:val="26"/>
          <w:rPrChange w:id="932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bookmarkEnd w:id="819"/>
    <w:p w14:paraId="09E28455" w14:textId="437C7A5F" w:rsidR="00D23F14" w:rsidRPr="00DD7760" w:rsidRDefault="00D23F14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after="0" w:after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  <w:rPrChange w:id="93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934" w:author="fateme noori" w:date="2021-09-04T13:08:00Z">
          <w:pPr>
            <w:pStyle w:val="NormalWeb"/>
            <w:numPr>
              <w:ilvl w:val="1"/>
              <w:numId w:val="2"/>
            </w:numPr>
            <w:shd w:val="clear" w:color="auto" w:fill="FFFFFF"/>
            <w:bidi/>
            <w:spacing w:before="0" w:beforeAutospacing="0" w:after="0" w:afterAutospacing="0"/>
            <w:ind w:left="792" w:hanging="432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9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3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3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</w:t>
      </w:r>
      <w:del w:id="938" w:author="fateme noori" w:date="2021-09-04T13:07:00Z"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93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94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94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اده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9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943" w:author="fateme noori" w:date="2021-09-04T13:07:00Z">
        <w:r w:rsidR="00713F22" w:rsidRPr="00DD7760">
          <w:rPr>
            <w:rFonts w:ascii="Tahoma" w:hAnsi="Tahoma" w:cs="Tahoma"/>
            <w:color w:val="333333"/>
            <w:sz w:val="26"/>
            <w:szCs w:val="26"/>
            <w:rtl/>
            <w:rPrChange w:id="94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713F2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94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713F22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94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اده</w:t>
        </w:r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9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ساز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4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del w:id="949" w:author="Windows User" w:date="2021-09-03T15:18:00Z">
        <w:r w:rsidRPr="00DD7760" w:rsidDel="000D4C62">
          <w:rPr>
            <w:rFonts w:ascii="Tahoma" w:hAnsi="Tahoma" w:cs="Tahoma"/>
            <w:color w:val="333333"/>
            <w:sz w:val="26"/>
            <w:szCs w:val="26"/>
            <w:rtl/>
            <w:rPrChange w:id="95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951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مناسب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چهارچوب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5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اصول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6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6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مواز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6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6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6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علم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6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(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استاندارد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7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)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7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Start w:id="973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رعا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7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اصول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9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8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End w:id="973"/>
      <w:r w:rsidR="000D4C62" w:rsidRPr="00DD7760">
        <w:rPr>
          <w:rStyle w:val="CommentReference"/>
          <w:rFonts w:ascii="Tahoma" w:eastAsiaTheme="minorHAnsi" w:hAnsi="Tahoma" w:cs="Tahoma"/>
          <w:rtl/>
          <w:lang w:bidi="ar-SA"/>
          <w:rPrChange w:id="983" w:author="fateme noori" w:date="2021-09-04T12:58:00Z">
            <w:rPr>
              <w:rStyle w:val="CommentReference"/>
              <w:rFonts w:asciiTheme="minorHAnsi" w:eastAsiaTheme="minorHAnsi" w:hAnsiTheme="minorHAnsi" w:cstheme="minorBidi"/>
              <w:rtl/>
              <w:lang w:bidi="ar-SA"/>
            </w:rPr>
          </w:rPrChange>
        </w:rPr>
        <w:commentReference w:id="973"/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انجام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988" w:author="fateme noori" w:date="2021-09-04T13:07:00Z"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98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99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713F22">
          <w:rPr>
            <w:rFonts w:ascii="Tahoma" w:hAnsi="Tahoma" w:cs="Tahoma" w:hint="eastAsia"/>
            <w:color w:val="333333"/>
            <w:sz w:val="26"/>
            <w:szCs w:val="26"/>
            <w:rtl/>
            <w:rPrChange w:id="99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اده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99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del w:id="993" w:author="fateme noori" w:date="2021-09-04T13:22:00Z">
        <w:r w:rsidRPr="00DD7760" w:rsidDel="00DB5459">
          <w:rPr>
            <w:rFonts w:ascii="Tahoma" w:hAnsi="Tahoma" w:cs="Tahoma" w:hint="eastAsia"/>
            <w:color w:val="333333"/>
            <w:sz w:val="26"/>
            <w:szCs w:val="26"/>
            <w:rtl/>
            <w:rPrChange w:id="99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ساز</w:delText>
        </w:r>
        <w:r w:rsidRPr="00DD7760" w:rsidDel="00DB5459">
          <w:rPr>
            <w:rFonts w:ascii="Tahoma" w:hAnsi="Tahoma" w:cs="Tahoma" w:hint="cs"/>
            <w:color w:val="333333"/>
            <w:sz w:val="26"/>
            <w:szCs w:val="26"/>
            <w:rtl/>
            <w:rPrChange w:id="99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DB5459">
          <w:rPr>
            <w:rFonts w:ascii="Tahoma" w:hAnsi="Tahoma" w:cs="Tahoma"/>
            <w:color w:val="333333"/>
            <w:sz w:val="26"/>
            <w:szCs w:val="26"/>
            <w:rtl/>
            <w:rPrChange w:id="99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9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موضوع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99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9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PrChange w:id="1000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51FB72F7" w14:textId="5CE32E74" w:rsidR="00D23F14" w:rsidRPr="00DD7760" w:rsidRDefault="00D23F14">
      <w:pPr>
        <w:pStyle w:val="NormalWeb"/>
        <w:numPr>
          <w:ilvl w:val="1"/>
          <w:numId w:val="2"/>
        </w:numPr>
        <w:shd w:val="clear" w:color="auto" w:fill="FFFFFF"/>
        <w:bidi/>
        <w:spacing w:before="0" w:beforeAutospacing="0" w:line="360" w:lineRule="auto"/>
        <w:ind w:left="49" w:firstLine="0"/>
        <w:jc w:val="both"/>
        <w:rPr>
          <w:rFonts w:ascii="Tahoma" w:hAnsi="Tahoma" w:cs="Tahoma"/>
          <w:color w:val="333333"/>
          <w:sz w:val="26"/>
          <w:szCs w:val="26"/>
          <w:rPrChange w:id="1001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002" w:author="fateme noori" w:date="2021-09-04T13:08:00Z">
          <w:pPr>
            <w:pStyle w:val="NormalWeb"/>
            <w:numPr>
              <w:ilvl w:val="1"/>
              <w:numId w:val="2"/>
            </w:numPr>
            <w:shd w:val="clear" w:color="auto" w:fill="FFFFFF"/>
            <w:bidi/>
            <w:spacing w:before="0" w:beforeAutospacing="0"/>
            <w:ind w:left="792" w:hanging="432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10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0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0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006" w:author="fateme noori" w:date="2021-09-04T13:07:00Z"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100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نم</w:delText>
        </w:r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100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100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010" w:author="fateme noori" w:date="2021-09-04T13:07:00Z">
        <w:r w:rsidR="00713F22" w:rsidRPr="00DD7760">
          <w:rPr>
            <w:rFonts w:ascii="Tahoma" w:hAnsi="Tahoma" w:cs="Tahoma"/>
            <w:color w:val="333333"/>
            <w:sz w:val="26"/>
            <w:szCs w:val="26"/>
            <w:rtl/>
            <w:rPrChange w:id="101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نم</w:t>
        </w:r>
        <w:r w:rsidR="00713F22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01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0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تواند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01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1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1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2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کلا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2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2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2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2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جزاً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02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2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3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ins w:id="1032" w:author="fateme noori" w:date="2021-09-04T13:07:00Z"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0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واگذار 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3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del w:id="1035" w:author="fateme noori" w:date="2021-09-04T13:07:00Z">
        <w:r w:rsidRPr="00DD7760" w:rsidDel="00713F22">
          <w:rPr>
            <w:rFonts w:ascii="Tahoma" w:hAnsi="Tahoma" w:cs="Tahoma" w:hint="cs"/>
            <w:color w:val="333333"/>
            <w:sz w:val="26"/>
            <w:szCs w:val="26"/>
            <w:rtl/>
            <w:rPrChange w:id="103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03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PrChange w:id="1038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76E8DF9E" w14:textId="5C917C10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03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040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041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4-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042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04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نوع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04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04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04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047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048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049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ت</w:t>
      </w:r>
      <w:del w:id="1050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PrChange w:id="1051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</w:rPr>
            </w:rPrChange>
          </w:rPr>
          <w:delText xml:space="preserve">  </w:delText>
        </w:r>
      </w:del>
      <w:ins w:id="1052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rtl/>
          </w:rPr>
          <w:t xml:space="preserve"> </w:t>
        </w:r>
      </w:ins>
    </w:p>
    <w:p w14:paraId="5ED79B78" w14:textId="41BD0A3A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ind w:firstLine="360"/>
        <w:jc w:val="both"/>
        <w:rPr>
          <w:rFonts w:ascii="Tahoma" w:hAnsi="Tahoma" w:cs="Tahoma"/>
          <w:color w:val="333333"/>
          <w:sz w:val="26"/>
          <w:szCs w:val="26"/>
          <w:rPrChange w:id="105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054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ind w:firstLine="360"/>
            <w:jc w:val="both"/>
          </w:pPr>
        </w:pPrChange>
      </w:pP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10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05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060" w:author="fateme noori" w:date="2021-09-04T13:07:00Z">
        <w:r w:rsidRPr="00DD7760" w:rsidDel="00713F22">
          <w:rPr>
            <w:rFonts w:ascii="Tahoma" w:hAnsi="Tahoma" w:cs="Tahoma"/>
            <w:color w:val="333333"/>
            <w:sz w:val="26"/>
            <w:szCs w:val="26"/>
            <w:rtl/>
            <w:rPrChange w:id="106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به </w:delText>
        </w:r>
      </w:del>
      <w:proofErr w:type="spellStart"/>
      <w:ins w:id="1062" w:author="fateme noori" w:date="2021-09-04T13:07:00Z">
        <w:r w:rsidR="00713F22" w:rsidRPr="00DD7760">
          <w:rPr>
            <w:rFonts w:ascii="Tahoma" w:hAnsi="Tahoma" w:cs="Tahoma"/>
            <w:color w:val="333333"/>
            <w:sz w:val="26"/>
            <w:szCs w:val="26"/>
            <w:rtl/>
            <w:rPrChange w:id="106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به</w:t>
        </w:r>
        <w:r w:rsidR="00713F22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06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صورت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06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6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توسط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7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7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7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7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ستم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7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7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8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محتوا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8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وردپرس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0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8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9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9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9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9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دارا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09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0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امکانات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0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1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ز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10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1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1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1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1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1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1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باشد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1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:</w:t>
      </w:r>
    </w:p>
    <w:p w14:paraId="06252DEC" w14:textId="4577F2A1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09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10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11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12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13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جاد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14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اخبار همراه با </w:t>
      </w:r>
      <w:del w:id="1115" w:author="fateme noori" w:date="2021-09-04T13:08:00Z">
        <w:r w:rsidRPr="00DD7760" w:rsidDel="00175C6E">
          <w:rPr>
            <w:rFonts w:ascii="Tahoma" w:hAnsi="Tahoma" w:cs="Tahoma" w:hint="eastAsia"/>
            <w:sz w:val="26"/>
            <w:szCs w:val="26"/>
            <w:rtl/>
            <w:lang w:bidi="fa-IR"/>
            <w:rPrChange w:id="1116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مجموعه</w:delText>
        </w:r>
        <w:r w:rsidRPr="00DD7760" w:rsidDel="00175C6E">
          <w:rPr>
            <w:rFonts w:ascii="Tahoma" w:hAnsi="Tahoma" w:cs="Tahoma"/>
            <w:sz w:val="26"/>
            <w:szCs w:val="26"/>
            <w:rtl/>
            <w:lang w:bidi="fa-IR"/>
            <w:rPrChange w:id="1117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proofErr w:type="spellStart"/>
      <w:ins w:id="1118" w:author="fateme noori" w:date="2021-09-04T13:08:00Z">
        <w:r w:rsidR="00175C6E" w:rsidRPr="00DD7760">
          <w:rPr>
            <w:rFonts w:ascii="Tahoma" w:hAnsi="Tahoma" w:cs="Tahoma" w:hint="eastAsia"/>
            <w:sz w:val="26"/>
            <w:szCs w:val="26"/>
            <w:rtl/>
            <w:lang w:bidi="fa-IR"/>
            <w:rPrChange w:id="1119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t>مجموعه</w:t>
        </w:r>
        <w:r w:rsidR="00175C6E"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</w:ins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20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بند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21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proofErr w:type="spellEnd"/>
    </w:p>
    <w:p w14:paraId="0B2C4F05" w14:textId="71DDFC7A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22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23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24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25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2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جاد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27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گالر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28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29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تصاو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30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31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ر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32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همراه با </w:t>
      </w:r>
      <w:del w:id="1133" w:author="fateme noori" w:date="2021-09-04T13:08:00Z">
        <w:r w:rsidRPr="00DD7760" w:rsidDel="00175C6E">
          <w:rPr>
            <w:rFonts w:ascii="Tahoma" w:hAnsi="Tahoma" w:cs="Tahoma" w:hint="eastAsia"/>
            <w:sz w:val="26"/>
            <w:szCs w:val="26"/>
            <w:rtl/>
            <w:lang w:bidi="fa-IR"/>
            <w:rPrChange w:id="1134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delText>مجموعه</w:delText>
        </w:r>
        <w:r w:rsidRPr="00DD7760" w:rsidDel="00175C6E">
          <w:rPr>
            <w:rFonts w:ascii="Tahoma" w:hAnsi="Tahoma" w:cs="Tahoma"/>
            <w:sz w:val="26"/>
            <w:szCs w:val="26"/>
            <w:rtl/>
            <w:lang w:bidi="fa-IR"/>
            <w:rPrChange w:id="1135" w:author="fateme noori" w:date="2021-09-04T12:58:00Z">
              <w:rPr>
                <w:rFonts w:cs="B Mitra"/>
                <w:sz w:val="26"/>
                <w:szCs w:val="26"/>
                <w:rtl/>
                <w:lang w:bidi="fa-IR"/>
              </w:rPr>
            </w:rPrChange>
          </w:rPr>
          <w:delText xml:space="preserve"> </w:delText>
        </w:r>
      </w:del>
      <w:proofErr w:type="spellStart"/>
      <w:ins w:id="1136" w:author="fateme noori" w:date="2021-09-04T13:08:00Z">
        <w:r w:rsidR="00175C6E" w:rsidRPr="00DD7760">
          <w:rPr>
            <w:rFonts w:ascii="Tahoma" w:hAnsi="Tahoma" w:cs="Tahoma" w:hint="eastAsia"/>
            <w:sz w:val="26"/>
            <w:szCs w:val="26"/>
            <w:rtl/>
            <w:lang w:bidi="fa-IR"/>
            <w:rPrChange w:id="1137" w:author="fateme noori" w:date="2021-09-04T12:58:00Z">
              <w:rPr>
                <w:rFonts w:cs="B Mitra" w:hint="eastAsia"/>
                <w:sz w:val="26"/>
                <w:szCs w:val="26"/>
                <w:rtl/>
                <w:lang w:bidi="fa-IR"/>
              </w:rPr>
            </w:rPrChange>
          </w:rPr>
          <w:t>مجموعه</w:t>
        </w:r>
        <w:r w:rsidR="00175C6E"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</w:ins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3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بند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39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proofErr w:type="spellEnd"/>
    </w:p>
    <w:p w14:paraId="75CD6307" w14:textId="67676F49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40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41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42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عضو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43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44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ت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45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4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در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47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4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خبرنامه</w:t>
      </w:r>
    </w:p>
    <w:p w14:paraId="68F70428" w14:textId="7A3F7F69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49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50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51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درباره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52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53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ما</w:t>
      </w:r>
    </w:p>
    <w:p w14:paraId="7107E377" w14:textId="2B1FF6BE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54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55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56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تماس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57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5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با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59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60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ما</w:t>
      </w:r>
    </w:p>
    <w:p w14:paraId="0449913F" w14:textId="68682BB8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61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62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proofErr w:type="spellStart"/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63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جست</w:t>
      </w:r>
      <w:ins w:id="1164" w:author="Windows User" w:date="2021-09-03T15:19:00Z">
        <w:del w:id="1165" w:author="fateme noori" w:date="2021-09-04T13:08:00Z">
          <w:r w:rsidR="000D4C62" w:rsidRPr="00DD7760" w:rsidDel="00175C6E">
            <w:rPr>
              <w:rFonts w:ascii="Tahoma" w:hAnsi="Tahoma" w:cs="Tahoma"/>
              <w:sz w:val="26"/>
              <w:szCs w:val="26"/>
              <w:rtl/>
              <w:lang w:bidi="fa-IR"/>
              <w:rPrChange w:id="1166" w:author="fateme noori" w:date="2021-09-04T12:58:00Z">
                <w:rPr>
                  <w:rFonts w:cs="B Mitra"/>
                  <w:sz w:val="26"/>
                  <w:szCs w:val="26"/>
                  <w:rtl/>
                  <w:lang w:bidi="fa-IR"/>
                </w:rPr>
              </w:rPrChange>
            </w:rPr>
            <w:delText xml:space="preserve"> </w:delText>
          </w:r>
        </w:del>
      </w:ins>
      <w:ins w:id="1167" w:author="fateme noori" w:date="2021-09-04T13:08:00Z">
        <w:r w:rsidR="00175C6E">
          <w:rPr>
            <w:rFonts w:ascii="Tahoma" w:hAnsi="Tahoma" w:cs="Tahoma" w:hint="cs"/>
            <w:sz w:val="26"/>
            <w:szCs w:val="26"/>
            <w:rtl/>
            <w:lang w:bidi="fa-IR"/>
          </w:rPr>
          <w:t>‌</w:t>
        </w:r>
      </w:ins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68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وجو</w:t>
      </w:r>
      <w:proofErr w:type="spellEnd"/>
    </w:p>
    <w:p w14:paraId="57020B8D" w14:textId="2E56A3DA" w:rsidR="00131B43" w:rsidRPr="00DD7760" w:rsidRDefault="00131B43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lang w:bidi="fa-IR"/>
          <w:rPrChange w:id="1169" w:author="fateme noori" w:date="2021-09-04T12:58:00Z">
            <w:rPr>
              <w:rFonts w:cs="B Mitra"/>
              <w:sz w:val="26"/>
              <w:szCs w:val="26"/>
              <w:lang w:bidi="fa-IR"/>
            </w:rPr>
          </w:rPrChange>
        </w:rPr>
        <w:pPrChange w:id="1170" w:author="fateme noori" w:date="2021-09-04T13:08:00Z">
          <w:pPr>
            <w:pStyle w:val="ListParagraph"/>
            <w:numPr>
              <w:numId w:val="1"/>
            </w:numPr>
            <w:bidi/>
            <w:ind w:left="1080" w:hanging="360"/>
          </w:pPr>
        </w:pPrChange>
      </w:pP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71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امکان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72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73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نما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74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75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ش</w:t>
      </w:r>
      <w:r w:rsidRPr="00DD7760">
        <w:rPr>
          <w:rFonts w:ascii="Tahoma" w:hAnsi="Tahoma" w:cs="Tahoma"/>
          <w:sz w:val="26"/>
          <w:szCs w:val="26"/>
          <w:rtl/>
          <w:lang w:bidi="fa-IR"/>
          <w:rPrChange w:id="1176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t xml:space="preserve"> 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77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ف</w:t>
      </w:r>
      <w:r w:rsidRPr="00DD7760">
        <w:rPr>
          <w:rFonts w:ascii="Tahoma" w:hAnsi="Tahoma" w:cs="Tahoma" w:hint="cs"/>
          <w:sz w:val="26"/>
          <w:szCs w:val="26"/>
          <w:rtl/>
          <w:lang w:bidi="fa-IR"/>
          <w:rPrChange w:id="1178" w:author="fateme noori" w:date="2021-09-04T12:58:00Z">
            <w:rPr>
              <w:rFonts w:cs="B Mitra" w:hint="cs"/>
              <w:sz w:val="26"/>
              <w:szCs w:val="26"/>
              <w:rtl/>
              <w:lang w:bidi="fa-IR"/>
            </w:rPr>
          </w:rPrChange>
        </w:rPr>
        <w:t>ی</w:t>
      </w:r>
      <w:r w:rsidRPr="00DD7760">
        <w:rPr>
          <w:rFonts w:ascii="Tahoma" w:hAnsi="Tahoma" w:cs="Tahoma" w:hint="eastAsia"/>
          <w:sz w:val="26"/>
          <w:szCs w:val="26"/>
          <w:rtl/>
          <w:lang w:bidi="fa-IR"/>
          <w:rPrChange w:id="1179" w:author="fateme noori" w:date="2021-09-04T12:58:00Z">
            <w:rPr>
              <w:rFonts w:cs="B Mitra" w:hint="eastAsia"/>
              <w:sz w:val="26"/>
              <w:szCs w:val="26"/>
              <w:rtl/>
              <w:lang w:bidi="fa-IR"/>
            </w:rPr>
          </w:rPrChange>
        </w:rPr>
        <w:t>لم</w:t>
      </w:r>
    </w:p>
    <w:p w14:paraId="0039F037" w14:textId="77777777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18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181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18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5-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183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184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مبلغ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185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186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قراردا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18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د</w:t>
      </w:r>
    </w:p>
    <w:p w14:paraId="49C10D00" w14:textId="381561B2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  <w:rPrChange w:id="11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189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ind w:firstLine="720"/>
            <w:jc w:val="both"/>
          </w:pPr>
        </w:pPrChange>
      </w:pPr>
      <w:del w:id="1190" w:author="Windows User" w:date="2021-09-03T15:21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19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تعرفه سا</w:delText>
        </w:r>
        <w:r w:rsidRPr="00DD7760" w:rsidDel="00550ED3">
          <w:rPr>
            <w:rFonts w:ascii="Tahoma" w:hAnsi="Tahoma" w:cs="Tahoma" w:hint="cs"/>
            <w:color w:val="333333"/>
            <w:sz w:val="26"/>
            <w:szCs w:val="26"/>
            <w:rtl/>
            <w:rPrChange w:id="119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19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ت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19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به صورت توافق</w:delText>
        </w:r>
        <w:r w:rsidRPr="00DD7760" w:rsidDel="00550ED3">
          <w:rPr>
            <w:rFonts w:ascii="Tahoma" w:hAnsi="Tahoma" w:cs="Tahoma" w:hint="cs"/>
            <w:color w:val="333333"/>
            <w:sz w:val="26"/>
            <w:szCs w:val="26"/>
            <w:rtl/>
            <w:rPrChange w:id="119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19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197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19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19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رنظر گرفته شده است و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2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مبلغ</w:t>
      </w:r>
      <w:del w:id="1201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120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1203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ins w:id="1204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0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0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1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1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del w:id="1214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121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216" w:author="Windows User" w:date="2021-09-03T15:21:00Z">
        <w:del w:id="1217" w:author="fateme noori" w:date="2021-09-04T13:39:00Z">
          <w:r w:rsidR="00550ED3" w:rsidRPr="00DD7760" w:rsidDel="00450985">
            <w:rPr>
              <w:rFonts w:ascii="Tahoma" w:hAnsi="Tahoma" w:cs="Tahoma"/>
              <w:color w:val="333333"/>
              <w:sz w:val="26"/>
              <w:szCs w:val="26"/>
              <w:rtl/>
              <w:rPrChange w:id="1218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rtl/>
                </w:rPr>
              </w:rPrChange>
            </w:rPr>
            <w:delText xml:space="preserve"> </w:delText>
          </w:r>
        </w:del>
      </w:ins>
      <w:ins w:id="1219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ins w:id="1220" w:author="Windows User" w:date="2021-09-03T15:21:00Z"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22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طبق توافق طرف</w:t>
        </w:r>
        <w:r w:rsidR="00550ED3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22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550ED3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22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</w:t>
        </w:r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22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مبلغ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22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30</w:t>
      </w:r>
      <w:ins w:id="1226" w:author="Windows User" w:date="2021-09-03T15:21:00Z"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22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2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2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3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3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3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معادل 3 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3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4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4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تومان </w:t>
      </w:r>
      <w:del w:id="1242" w:author="fateme noori" w:date="2021-09-04T13:08:00Z">
        <w:r w:rsidRPr="00DD7760" w:rsidDel="00175C6E">
          <w:rPr>
            <w:rFonts w:ascii="Tahoma" w:hAnsi="Tahoma" w:cs="Tahoma" w:hint="eastAsia"/>
            <w:color w:val="333333"/>
            <w:sz w:val="26"/>
            <w:szCs w:val="26"/>
            <w:rtl/>
            <w:rPrChange w:id="124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175C6E">
          <w:rPr>
            <w:rFonts w:ascii="Tahoma" w:hAnsi="Tahoma" w:cs="Tahoma" w:hint="cs"/>
            <w:color w:val="333333"/>
            <w:sz w:val="26"/>
            <w:szCs w:val="26"/>
            <w:rtl/>
            <w:rPrChange w:id="124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175C6E">
          <w:rPr>
            <w:rFonts w:ascii="Tahoma" w:hAnsi="Tahoma" w:cs="Tahoma"/>
            <w:color w:val="333333"/>
            <w:sz w:val="26"/>
            <w:szCs w:val="26"/>
            <w:rtl/>
            <w:rPrChange w:id="124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softHyphen/>
        </w:r>
        <w:r w:rsidRPr="00DD7760" w:rsidDel="00175C6E">
          <w:rPr>
            <w:rFonts w:ascii="Tahoma" w:hAnsi="Tahoma" w:cs="Tahoma" w:hint="eastAsia"/>
            <w:color w:val="333333"/>
            <w:sz w:val="26"/>
            <w:szCs w:val="26"/>
            <w:rtl/>
            <w:rPrChange w:id="124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باشد</w:delText>
        </w:r>
      </w:del>
      <w:ins w:id="1247" w:author="fateme noori" w:date="2021-09-04T13:08:00Z">
        <w:r w:rsidR="00175C6E">
          <w:rPr>
            <w:rFonts w:ascii="Tahoma" w:hAnsi="Tahoma" w:cs="Tahoma" w:hint="cs"/>
            <w:color w:val="333333"/>
            <w:sz w:val="26"/>
            <w:szCs w:val="26"/>
            <w:rtl/>
          </w:rPr>
          <w:t>است.</w:t>
        </w:r>
      </w:ins>
      <w:del w:id="1248" w:author="fateme noori" w:date="2021-09-04T13:08:00Z">
        <w:r w:rsidRPr="00DD7760" w:rsidDel="00175C6E">
          <w:rPr>
            <w:rFonts w:ascii="Tahoma" w:hAnsi="Tahoma" w:cs="Tahoma"/>
            <w:color w:val="333333"/>
            <w:sz w:val="26"/>
            <w:szCs w:val="26"/>
            <w:rPrChange w:id="124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</w:rPr>
            </w:rPrChange>
          </w:rPr>
          <w:delText xml:space="preserve"> .</w:delText>
        </w:r>
      </w:del>
    </w:p>
    <w:p w14:paraId="120432C8" w14:textId="10FDCDF1" w:rsidR="00763E87" w:rsidRDefault="00763E87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ins w:id="1250" w:author="fateme noori" w:date="2021-09-04T13:26:00Z"/>
          <w:rFonts w:ascii="Tahoma" w:hAnsi="Tahoma" w:cs="Tahoma"/>
          <w:color w:val="333333"/>
          <w:sz w:val="26"/>
          <w:szCs w:val="26"/>
          <w:rtl/>
        </w:rPr>
      </w:pP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u w:val="single"/>
          <w:rtl/>
          <w:rPrChange w:id="125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u w:val="single"/>
              <w:rtl/>
            </w:rPr>
          </w:rPrChange>
        </w:rPr>
        <w:t>تبصره</w:t>
      </w:r>
      <w:ins w:id="1252" w:author="fateme noori" w:date="2021-09-04T13:26:00Z">
        <w:r w:rsidR="00DB5459">
          <w:rPr>
            <w:rFonts w:ascii="Tahoma" w:hAnsi="Tahoma" w:cs="Tahoma" w:hint="cs"/>
            <w:b/>
            <w:bCs/>
            <w:color w:val="333333"/>
            <w:sz w:val="26"/>
            <w:szCs w:val="26"/>
            <w:u w:val="single"/>
            <w:rtl/>
          </w:rPr>
          <w:t xml:space="preserve"> 1</w:t>
        </w:r>
      </w:ins>
      <w:r w:rsidRPr="00DD7760">
        <w:rPr>
          <w:rFonts w:ascii="Tahoma" w:hAnsi="Tahoma" w:cs="Tahoma"/>
          <w:b/>
          <w:bCs/>
          <w:color w:val="333333"/>
          <w:sz w:val="26"/>
          <w:szCs w:val="26"/>
          <w:u w:val="single"/>
          <w:rtl/>
          <w:rPrChange w:id="1253" w:author="fateme noori" w:date="2021-09-04T12:58:00Z">
            <w:rPr>
              <w:rFonts w:ascii="Arial" w:hAnsi="Arial" w:cs="B Mitra"/>
              <w:color w:val="333333"/>
              <w:sz w:val="26"/>
              <w:szCs w:val="26"/>
              <w:u w:val="single"/>
              <w:rtl/>
            </w:rPr>
          </w:rPrChange>
        </w:rPr>
        <w:t>:</w:t>
      </w:r>
      <w:r w:rsidR="00D92D51" w:rsidRPr="00DD7760">
        <w:rPr>
          <w:rFonts w:ascii="Tahoma" w:hAnsi="Tahoma" w:cs="Tahoma"/>
          <w:color w:val="333333"/>
          <w:sz w:val="26"/>
          <w:szCs w:val="26"/>
          <w:rtl/>
          <w:rPrChange w:id="12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255" w:author="fateme noori" w:date="2021-09-04T13:08:00Z">
        <w:r w:rsidRPr="00DD7760" w:rsidDel="00175C6E">
          <w:rPr>
            <w:rFonts w:ascii="Tahoma" w:hAnsi="Tahoma" w:cs="Tahoma" w:hint="eastAsia"/>
            <w:color w:val="333333"/>
            <w:sz w:val="26"/>
            <w:szCs w:val="26"/>
            <w:rtl/>
            <w:rPrChange w:id="125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هز</w:delText>
        </w:r>
        <w:r w:rsidRPr="00DD7760" w:rsidDel="00175C6E">
          <w:rPr>
            <w:rFonts w:ascii="Tahoma" w:hAnsi="Tahoma" w:cs="Tahoma" w:hint="cs"/>
            <w:color w:val="333333"/>
            <w:sz w:val="26"/>
            <w:szCs w:val="26"/>
            <w:rtl/>
            <w:rPrChange w:id="125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175C6E">
          <w:rPr>
            <w:rFonts w:ascii="Tahoma" w:hAnsi="Tahoma" w:cs="Tahoma" w:hint="eastAsia"/>
            <w:color w:val="333333"/>
            <w:sz w:val="26"/>
            <w:szCs w:val="26"/>
            <w:rtl/>
            <w:rPrChange w:id="125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نه</w:delText>
        </w:r>
        <w:r w:rsidRPr="00DD7760" w:rsidDel="00175C6E">
          <w:rPr>
            <w:rFonts w:ascii="Tahoma" w:hAnsi="Tahoma" w:cs="Tahoma"/>
            <w:color w:val="333333"/>
            <w:sz w:val="26"/>
            <w:szCs w:val="26"/>
            <w:rtl/>
            <w:rPrChange w:id="125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260" w:author="fateme noori" w:date="2021-09-04T13:08:00Z">
        <w:r w:rsidR="00175C6E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26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هز</w:t>
        </w:r>
        <w:r w:rsidR="00175C6E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26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175C6E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26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نه</w:t>
        </w:r>
        <w:r w:rsidR="00175C6E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6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2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مربوط به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126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هاست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2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دامنه در تعهد کارفرما </w:t>
      </w:r>
      <w:del w:id="1269" w:author="fateme noori" w:date="2021-09-04T13:09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27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27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2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27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باشد</w:delText>
        </w:r>
      </w:del>
      <w:ins w:id="1274" w:author="fateme noori" w:date="2021-09-04T13:09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27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که با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7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هنگام امضا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27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12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به</w:t>
      </w:r>
      <w:ins w:id="1282" w:author="fateme noori" w:date="2021-09-04T13:09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del w:id="1283" w:author="fateme noori" w:date="2021-09-04T13:09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28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8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28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جداگانه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پرداخت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9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2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گردد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29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</w:t>
      </w:r>
    </w:p>
    <w:p w14:paraId="67E723C3" w14:textId="2494CFEC" w:rsidR="00DB5459" w:rsidRPr="00B64F60" w:rsidRDefault="00DB5459" w:rsidP="00DB5459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ins w:id="1293" w:author="fateme noori" w:date="2021-09-04T13:26:00Z"/>
          <w:rFonts w:ascii="Tahoma" w:hAnsi="Tahoma" w:cs="Tahoma"/>
          <w:color w:val="333333"/>
          <w:sz w:val="26"/>
          <w:szCs w:val="26"/>
          <w:rtl/>
        </w:rPr>
      </w:pPr>
      <w:ins w:id="1294" w:author="fateme noori" w:date="2021-09-04T13:26:00Z">
        <w:r w:rsidRPr="00DB5459">
          <w:rPr>
            <w:rFonts w:ascii="Tahoma" w:hAnsi="Tahoma" w:cs="Tahoma"/>
            <w:b/>
            <w:bCs/>
            <w:color w:val="333333"/>
            <w:sz w:val="26"/>
            <w:szCs w:val="26"/>
            <w:u w:val="single"/>
            <w:rtl/>
            <w:rPrChange w:id="1295" w:author="fateme noori" w:date="2021-09-04T13:26:00Z">
              <w:rPr>
                <w:rFonts w:ascii="Tahoma" w:hAnsi="Tahoma" w:cs="Tahoma"/>
                <w:color w:val="333333"/>
                <w:sz w:val="26"/>
                <w:szCs w:val="26"/>
                <w:u w:val="single"/>
                <w:rtl/>
              </w:rPr>
            </w:rPrChange>
          </w:rPr>
          <w:lastRenderedPageBreak/>
          <w:t>تبصره</w:t>
        </w:r>
        <w:r w:rsidRPr="00B64F60">
          <w:rPr>
            <w:rFonts w:ascii="Tahoma" w:hAnsi="Tahoma" w:cs="Tahoma"/>
            <w:color w:val="333333"/>
            <w:sz w:val="26"/>
            <w:szCs w:val="26"/>
            <w:u w:val="single"/>
            <w:rtl/>
          </w:rPr>
          <w:t xml:space="preserve"> </w:t>
        </w:r>
        <w:r w:rsidRPr="00DB5459">
          <w:rPr>
            <w:rFonts w:ascii="Tahoma" w:hAnsi="Tahoma" w:cs="Tahoma" w:hint="cs"/>
            <w:b/>
            <w:bCs/>
            <w:color w:val="333333"/>
            <w:sz w:val="26"/>
            <w:szCs w:val="26"/>
            <w:u w:val="single"/>
            <w:rtl/>
            <w:rPrChange w:id="1296" w:author="fateme noori" w:date="2021-09-04T13:26:00Z">
              <w:rPr>
                <w:rFonts w:ascii="Tahoma" w:hAnsi="Tahoma" w:cs="Tahoma" w:hint="cs"/>
                <w:color w:val="333333"/>
                <w:sz w:val="26"/>
                <w:szCs w:val="26"/>
                <w:u w:val="single"/>
                <w:rtl/>
              </w:rPr>
            </w:rPrChange>
          </w:rPr>
          <w:t>2</w:t>
        </w:r>
        <w:r w:rsidRPr="00B64F60">
          <w:rPr>
            <w:rFonts w:ascii="Tahoma" w:hAnsi="Tahoma" w:cs="Tahoma"/>
            <w:color w:val="333333"/>
            <w:sz w:val="26"/>
            <w:szCs w:val="26"/>
            <w:u w:val="single"/>
            <w:rtl/>
          </w:rPr>
          <w:t xml:space="preserve">: </w:t>
        </w:r>
        <w:r w:rsidRPr="00B64F60">
          <w:rPr>
            <w:rFonts w:ascii="Tahoma" w:hAnsi="Tahoma" w:cs="Tahoma"/>
            <w:color w:val="333333"/>
            <w:sz w:val="26"/>
            <w:szCs w:val="26"/>
            <w:rtl/>
          </w:rPr>
          <w:t xml:space="preserve">کارفرما موظف است </w:t>
        </w:r>
        <w:proofErr w:type="spellStart"/>
        <w:r>
          <w:rPr>
            <w:rFonts w:ascii="Tahoma" w:hAnsi="Tahoma" w:cs="Tahoma" w:hint="cs"/>
            <w:color w:val="333333"/>
            <w:sz w:val="26"/>
            <w:szCs w:val="26"/>
            <w:rtl/>
          </w:rPr>
          <w:t>بررسی‌های</w:t>
        </w:r>
        <w:proofErr w:type="spellEnd"/>
        <w:r w:rsidRPr="00B64F60">
          <w:rPr>
            <w:rFonts w:ascii="Tahoma" w:hAnsi="Tahoma" w:cs="Tahoma"/>
            <w:color w:val="333333"/>
            <w:sz w:val="26"/>
            <w:szCs w:val="26"/>
            <w:rtl/>
          </w:rPr>
          <w:t xml:space="preserve"> لازم را در مورد قیمت قرارداد پیش از امضای قرارداد انجام دهد</w:t>
        </w:r>
        <w:r w:rsidRPr="005761B0">
          <w:rPr>
            <w:rFonts w:ascii="Tahoma" w:hAnsi="Tahoma" w:cs="Tahoma" w:hint="cs"/>
            <w:color w:val="333333"/>
            <w:sz w:val="26"/>
            <w:szCs w:val="26"/>
            <w:u w:val="single"/>
            <w:rtl/>
            <w:rPrChange w:id="1297" w:author="fateme noori" w:date="2021-09-04T13:27:00Z">
              <w:rPr>
                <w:rFonts w:ascii="Tahoma" w:hAnsi="Tahoma" w:cs="Tahoma" w:hint="cs"/>
                <w:color w:val="333333"/>
                <w:sz w:val="26"/>
                <w:szCs w:val="26"/>
                <w:u w:val="single"/>
                <w:rtl/>
              </w:rPr>
            </w:rPrChange>
          </w:rPr>
          <w:t>.</w:t>
        </w:r>
      </w:ins>
    </w:p>
    <w:p w14:paraId="73D25A82" w14:textId="77777777" w:rsidR="00DB5459" w:rsidRPr="00DD7760" w:rsidRDefault="00DB5459" w:rsidP="00DB5459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  <w:rPrChange w:id="129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299" w:author="fateme noori" w:date="2021-09-04T13:26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</w:p>
    <w:p w14:paraId="3D90D249" w14:textId="2E13490B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ins w:id="1300" w:author="Windows User" w:date="2021-09-03T15:25:00Z"/>
          <w:rFonts w:ascii="Tahoma" w:hAnsi="Tahoma" w:cs="Tahoma"/>
          <w:b/>
          <w:bCs/>
          <w:color w:val="333333"/>
          <w:sz w:val="26"/>
          <w:szCs w:val="26"/>
          <w:rtl/>
          <w:rPrChange w:id="1301" w:author="fateme noori" w:date="2021-09-04T12:58:00Z">
            <w:rPr>
              <w:ins w:id="1302" w:author="Windows User" w:date="2021-09-03T15:25:00Z"/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pPrChange w:id="1303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30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6-</w:t>
      </w:r>
      <w:del w:id="1305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306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307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308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309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مراحل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31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31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پرداخ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31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ت</w:t>
      </w:r>
    </w:p>
    <w:p w14:paraId="36440BD2" w14:textId="16FDBD8A" w:rsidR="00550ED3" w:rsidRPr="00DD7760" w:rsidDel="00550ED3" w:rsidRDefault="00550ED3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del w:id="1313" w:author="Windows User" w:date="2021-09-03T15:25:00Z"/>
          <w:rFonts w:ascii="Tahoma" w:hAnsi="Tahoma" w:cs="Tahoma"/>
          <w:b/>
          <w:bCs/>
          <w:color w:val="333333"/>
          <w:sz w:val="26"/>
          <w:szCs w:val="26"/>
          <w:rPrChange w:id="1314" w:author="fateme noori" w:date="2021-09-04T12:58:00Z">
            <w:rPr>
              <w:del w:id="1315" w:author="Windows User" w:date="2021-09-03T15:25:00Z"/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316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ins w:id="1317" w:author="Windows User" w:date="2021-09-03T15:25:00Z">
        <w:r w:rsidRPr="00DD7760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318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t xml:space="preserve">1-6- </w:t>
        </w:r>
      </w:ins>
    </w:p>
    <w:p w14:paraId="57BB6844" w14:textId="77480DF3" w:rsidR="00763E87" w:rsidRPr="00DD7760" w:rsidRDefault="00550ED3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color w:val="333333"/>
          <w:sz w:val="26"/>
          <w:szCs w:val="26"/>
          <w:rPrChange w:id="1319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320" w:author="fateme noori" w:date="2021-09-04T13:08:00Z">
          <w:pPr>
            <w:pStyle w:val="NormalWeb"/>
            <w:numPr>
              <w:numId w:val="4"/>
            </w:numPr>
            <w:shd w:val="clear" w:color="auto" w:fill="FFFFFF"/>
            <w:bidi/>
            <w:spacing w:before="0" w:beforeAutospacing="0"/>
            <w:ind w:left="720" w:hanging="360"/>
            <w:jc w:val="both"/>
          </w:pPr>
        </w:pPrChange>
      </w:pPr>
      <w:ins w:id="1321" w:author="Windows User" w:date="2021-09-03T15:26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1-6- </w:t>
        </w:r>
      </w:ins>
      <w:del w:id="1323" w:author="Windows User" w:date="2021-09-03T15:25:00Z"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2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70</w:delText>
        </w:r>
      </w:del>
      <w:ins w:id="1325" w:author="Windows User" w:date="2021-09-03T15:26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2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70</w:t>
        </w:r>
      </w:ins>
      <w:del w:id="1327" w:author="Windows User" w:date="2021-09-03T15:25:00Z"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2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3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درصد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3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3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مبلغ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3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33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کل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335" w:author="fateme noori" w:date="2021-09-04T13:09:00Z">
        <w:r w:rsidR="00763E87"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33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به </w:delText>
        </w:r>
      </w:del>
      <w:proofErr w:type="spellStart"/>
      <w:ins w:id="1337" w:author="fateme noori" w:date="2021-09-04T13:09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33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به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عنوان</w:t>
      </w:r>
      <w:proofErr w:type="spellEnd"/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341" w:author="fateme noori" w:date="2021-09-04T13:09:00Z">
        <w:r w:rsidR="00763E87"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3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="00763E87"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34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="00763E87"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34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ش</w:delText>
        </w:r>
        <w:r w:rsidR="00763E87"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34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346" w:author="fateme noori" w:date="2021-09-04T13:09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34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34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4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ش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5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پرداخت</w:t>
      </w:r>
      <w:proofErr w:type="spellEnd"/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352" w:author="Windows User" w:date="2021-09-03T15:22:00Z"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5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پس امضاء قرارداد، قابل پرداخت م</w:delText>
        </w:r>
        <w:r w:rsidR="00763E87" w:rsidRPr="00DD7760" w:rsidDel="00550ED3">
          <w:rPr>
            <w:rFonts w:ascii="Tahoma" w:hAnsi="Tahoma" w:cs="Tahoma" w:hint="cs"/>
            <w:color w:val="333333"/>
            <w:sz w:val="26"/>
            <w:szCs w:val="26"/>
            <w:rtl/>
            <w:rPrChange w:id="135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5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باشد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PrChange w:id="135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</w:rPr>
            </w:rPrChange>
          </w:rPr>
          <w:delText xml:space="preserve"> .</w:delText>
        </w:r>
      </w:del>
      <w:proofErr w:type="spellStart"/>
      <w:ins w:id="1357" w:author="Windows User" w:date="2021-09-03T15:22:00Z"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5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هم</w:t>
        </w:r>
      </w:ins>
      <w:ins w:id="1359" w:author="fateme noori" w:date="2021-09-04T13:10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ins w:id="1360" w:author="Windows User" w:date="2021-09-03T15:22:00Z"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6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زمان</w:t>
        </w:r>
        <w:proofErr w:type="spellEnd"/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6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6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با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6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6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امضا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6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قرارداد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6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6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در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7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وجه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7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مجر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37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7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7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کارساز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37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7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7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خواهد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8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38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شد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8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.</w:t>
        </w:r>
      </w:ins>
    </w:p>
    <w:p w14:paraId="74CD020A" w14:textId="755586B4" w:rsidR="00763E87" w:rsidRPr="00DD7760" w:rsidRDefault="00550ED3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0" w:afterAutospacing="0" w:line="360" w:lineRule="auto"/>
        <w:ind w:left="333"/>
        <w:jc w:val="both"/>
        <w:rPr>
          <w:rFonts w:ascii="Tahoma" w:hAnsi="Tahoma" w:cs="Tahoma"/>
          <w:color w:val="333333"/>
          <w:sz w:val="26"/>
          <w:szCs w:val="26"/>
          <w:rPrChange w:id="138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384" w:author="fateme noori" w:date="2021-09-04T13:08:00Z">
          <w:pPr>
            <w:pStyle w:val="NormalWeb"/>
            <w:numPr>
              <w:numId w:val="4"/>
            </w:numPr>
            <w:shd w:val="clear" w:color="auto" w:fill="FFFFFF"/>
            <w:bidi/>
            <w:spacing w:before="0" w:beforeAutospacing="0" w:after="0" w:afterAutospacing="0"/>
            <w:ind w:left="720" w:hanging="360"/>
            <w:jc w:val="both"/>
          </w:pPr>
        </w:pPrChange>
      </w:pPr>
      <w:ins w:id="1385" w:author="Windows User" w:date="2021-09-03T15:26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38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2-6- </w:t>
        </w:r>
      </w:ins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30</w:t>
      </w:r>
      <w:ins w:id="1388" w:author="Windows User" w:date="2021-09-03T15:26:00Z">
        <w:del w:id="1389" w:author="fateme noori" w:date="2021-09-04T13:10:00Z">
          <w:r w:rsidRPr="00DD7760" w:rsidDel="00C65FA9">
            <w:rPr>
              <w:rFonts w:ascii="Tahoma" w:hAnsi="Tahoma" w:cs="Tahoma"/>
              <w:color w:val="333333"/>
              <w:sz w:val="26"/>
              <w:szCs w:val="26"/>
              <w:rtl/>
              <w:rPrChange w:id="1390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rtl/>
                </w:rPr>
              </w:rPrChange>
            </w:rPr>
            <w:delText xml:space="preserve"> </w:delText>
          </w:r>
        </w:del>
      </w:ins>
      <w:del w:id="1391" w:author="fateme noori" w:date="2021-09-04T13:10:00Z">
        <w:r w:rsidR="00763E87"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39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39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درصد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3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395" w:author="Windows User" w:date="2021-09-03T15:22:00Z"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39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قرارداد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9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39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پس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39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0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از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0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0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اتمام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0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0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کار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0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0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پرداخت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0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0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="00763E87" w:rsidRPr="00DD7760" w:rsidDel="00550ED3">
          <w:rPr>
            <w:rFonts w:ascii="Tahoma" w:hAnsi="Tahoma" w:cs="Tahoma" w:hint="cs"/>
            <w:color w:val="333333"/>
            <w:sz w:val="26"/>
            <w:szCs w:val="26"/>
            <w:rtl/>
            <w:rPrChange w:id="140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1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="00763E87"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41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گردد</w:delText>
        </w:r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41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.</w:delText>
        </w:r>
      </w:del>
      <w:proofErr w:type="spellStart"/>
      <w:ins w:id="1413" w:author="Windows User" w:date="2021-09-03T15:22:00Z"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1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الباق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1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proofErr w:type="spellEnd"/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1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1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پس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1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1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از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2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2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انجام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2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کامل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2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2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موضوع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2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2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قرارداد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2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2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3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3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تحو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3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3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ل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3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3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سا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3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3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3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3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4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4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اخذ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4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تا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4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یی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4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د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4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4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نما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4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4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نده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5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5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کارفرما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5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5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در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5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5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وجه</w:t>
        </w:r>
      </w:ins>
      <w:ins w:id="1456" w:author="Windows User" w:date="2021-09-03T15:23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5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مجر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5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5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کارساز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6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6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خواهد شد.</w:t>
        </w:r>
      </w:ins>
      <w:ins w:id="1462" w:author="Windows User" w:date="2021-09-03T15:22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46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</w:p>
    <w:p w14:paraId="13041380" w14:textId="5F402D7D" w:rsidR="00FE17DB" w:rsidRPr="00DD7760" w:rsidRDefault="00FE17DB">
      <w:pPr>
        <w:pStyle w:val="NormalWeb"/>
        <w:shd w:val="clear" w:color="auto" w:fill="FFFFFF"/>
        <w:bidi/>
        <w:spacing w:before="0" w:beforeAutospacing="0" w:line="360" w:lineRule="auto"/>
        <w:ind w:left="49"/>
        <w:jc w:val="both"/>
        <w:rPr>
          <w:rFonts w:ascii="Tahoma" w:hAnsi="Tahoma" w:cs="Tahoma"/>
          <w:color w:val="333333"/>
          <w:sz w:val="26"/>
          <w:szCs w:val="26"/>
          <w:rPrChange w:id="1464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465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360"/>
            <w:jc w:val="both"/>
          </w:pPr>
        </w:pPrChange>
      </w:pP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u w:val="single"/>
          <w:rtl/>
          <w:rPrChange w:id="146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u w:val="single"/>
              <w:rtl/>
            </w:rPr>
          </w:rPrChange>
        </w:rPr>
        <w:t>تبصره</w:t>
      </w:r>
      <w:r w:rsidRPr="00DD7760">
        <w:rPr>
          <w:rFonts w:ascii="Tahoma" w:hAnsi="Tahoma" w:cs="Tahoma"/>
          <w:color w:val="333333"/>
          <w:sz w:val="26"/>
          <w:szCs w:val="26"/>
          <w:u w:val="single"/>
          <w:rtl/>
          <w:rPrChange w:id="1467" w:author="fateme noori" w:date="2021-09-04T12:58:00Z">
            <w:rPr>
              <w:rFonts w:ascii="Arial" w:hAnsi="Arial" w:cs="B Mitra"/>
              <w:color w:val="333333"/>
              <w:sz w:val="26"/>
              <w:szCs w:val="26"/>
              <w:u w:val="single"/>
              <w:rtl/>
            </w:rPr>
          </w:rPrChange>
        </w:rPr>
        <w:t>:</w:t>
      </w:r>
      <w:r w:rsidR="00D92D51" w:rsidRPr="00DD7760">
        <w:rPr>
          <w:rFonts w:ascii="Tahoma" w:hAnsi="Tahoma" w:cs="Tahoma"/>
          <w:color w:val="333333"/>
          <w:sz w:val="26"/>
          <w:szCs w:val="26"/>
          <w:rtl/>
          <w:rPrChange w:id="14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47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صورت عدم پرداخت </w:t>
      </w:r>
      <w:del w:id="1471" w:author="fateme noori" w:date="2021-09-04T13:10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47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به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47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474" w:author="fateme noori" w:date="2021-09-04T13:10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7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به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موقع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4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478" w:author="fateme noori" w:date="2021-09-04T13:10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47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هز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48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48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نه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48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483" w:author="fateme noori" w:date="2021-09-04T13:10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8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هز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48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48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نه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ها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4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توسط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49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49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9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4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9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گذشت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49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9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49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4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0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0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3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0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روز</w:t>
      </w:r>
      <w:ins w:id="1504" w:author="fateme noori" w:date="2021-09-04T13:10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0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زمان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مقرر</w:t>
      </w:r>
      <w:ins w:id="1513" w:author="fateme noori" w:date="2021-09-04T13:10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51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Start w:id="1515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1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1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519" w:author="fateme noori" w:date="2021-09-04T13:10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52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52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5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523" w:author="fateme noori" w:date="2021-09-04T13:10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52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52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تواند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5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528" w:author="Windows User" w:date="2021-09-03T15:23:00Z">
        <w:r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52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به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53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del w:id="1532" w:author="fateme noori" w:date="2021-09-04T13:11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53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534" w:author="fateme noori" w:date="2021-09-04T13:11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del w:id="1535" w:author="Windows User" w:date="2021-09-03T15:23:00Z">
        <w:r w:rsidRPr="00DD7760" w:rsidDel="00550ED3">
          <w:rPr>
            <w:rFonts w:ascii="Tahoma" w:hAnsi="Tahoma" w:cs="Tahoma" w:hint="eastAsia"/>
            <w:color w:val="333333"/>
            <w:sz w:val="26"/>
            <w:szCs w:val="26"/>
            <w:rtl/>
            <w:rPrChange w:id="153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طورت</w:delText>
        </w:r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53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538" w:author="Windows User" w:date="2021-09-03T15:23:00Z">
        <w:r w:rsidR="00550ED3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53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صورت</w:t>
        </w:r>
        <w:proofErr w:type="spellEnd"/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54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proofErr w:type="spellStart"/>
      <w:r w:rsidRPr="00DD7760">
        <w:rPr>
          <w:rFonts w:ascii="Tahoma" w:hAnsi="Tahoma" w:cs="Tahoma" w:hint="cs"/>
          <w:color w:val="333333"/>
          <w:sz w:val="26"/>
          <w:szCs w:val="26"/>
          <w:rtl/>
          <w:rPrChange w:id="154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4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ins w:id="1543" w:author="fateme noori" w:date="2021-09-04T13:11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طرفه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5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</w:t>
      </w:r>
      <w:ins w:id="1549" w:author="Windows User" w:date="2021-09-03T15:23:00Z"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55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5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فسخ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5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5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هز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5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5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5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</w:t>
      </w:r>
      <w:del w:id="1559" w:author="fateme noori" w:date="2021-09-04T13:11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56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خسارت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56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562" w:author="fateme noori" w:date="2021-09-04T13:11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56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خسارت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6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5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اح</w:t>
      </w:r>
      <w:ins w:id="1568" w:author="Windows User" w:date="2021-09-03T15:23:00Z">
        <w:r w:rsidR="00550ED3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56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7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مال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57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7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7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طلب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5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58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کند</w:t>
      </w:r>
      <w:ins w:id="1582" w:author="Windows User" w:date="2021-09-03T15:23:00Z"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58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.</w:t>
        </w:r>
      </w:ins>
      <w:commentRangeEnd w:id="1515"/>
      <w:ins w:id="1584" w:author="Windows User" w:date="2021-09-03T15:24:00Z">
        <w:r w:rsidR="00550ED3" w:rsidRPr="00DD7760">
          <w:rPr>
            <w:rStyle w:val="CommentReference"/>
            <w:rFonts w:ascii="Tahoma" w:eastAsiaTheme="minorHAnsi" w:hAnsi="Tahoma" w:cs="Tahoma"/>
            <w:rtl/>
            <w:lang w:bidi="ar-SA"/>
            <w:rPrChange w:id="1585" w:author="fateme noori" w:date="2021-09-04T12:58:00Z">
              <w:rPr>
                <w:rStyle w:val="CommentReference"/>
                <w:rFonts w:asciiTheme="minorHAnsi" w:eastAsiaTheme="minorHAnsi" w:hAnsiTheme="minorHAnsi" w:cstheme="minorBidi"/>
                <w:rtl/>
                <w:lang w:bidi="ar-SA"/>
              </w:rPr>
            </w:rPrChange>
          </w:rPr>
          <w:commentReference w:id="1515"/>
        </w:r>
      </w:ins>
    </w:p>
    <w:p w14:paraId="0CEA06F2" w14:textId="6E02C44C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58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587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588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7-</w:t>
      </w:r>
      <w:del w:id="1589" w:author="fateme noori" w:date="2021-09-04T13:39:00Z"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590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450985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591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ins w:id="1592" w:author="fateme noori" w:date="2021-09-04T13:39:00Z">
        <w:r w:rsidR="00450985">
          <w:rPr>
            <w:rFonts w:ascii="Tahoma" w:hAnsi="Tahoma" w:cs="Tahoma"/>
            <w:b/>
            <w:bCs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59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تعهدات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59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59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اصل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596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59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del w:id="1598" w:author="fateme noori" w:date="2021-09-04T13:11:00Z">
        <w:r w:rsidRPr="00DD7760" w:rsidDel="00C65FA9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1599" w:author="fateme noori" w:date="2021-09-04T12:58:00Z">
              <w:rPr>
                <w:rFonts w:ascii="Cambria" w:hAnsi="Cambri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600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کارفرما</w:t>
      </w:r>
    </w:p>
    <w:p w14:paraId="477B23CB" w14:textId="3C1E04F5" w:rsidR="00550ED3" w:rsidRPr="00DD7760" w:rsidRDefault="00550ED3">
      <w:pPr>
        <w:pStyle w:val="NormalWeb"/>
        <w:shd w:val="clear" w:color="auto" w:fill="FFFFFF"/>
        <w:bidi/>
        <w:spacing w:before="0" w:beforeAutospacing="0" w:line="360" w:lineRule="auto"/>
        <w:ind w:firstLine="49"/>
        <w:jc w:val="both"/>
        <w:rPr>
          <w:ins w:id="1601" w:author="Windows User" w:date="2021-09-03T15:25:00Z"/>
          <w:rFonts w:ascii="Tahoma" w:hAnsi="Tahoma" w:cs="Tahoma"/>
          <w:color w:val="333333"/>
          <w:sz w:val="26"/>
          <w:szCs w:val="26"/>
          <w:rtl/>
          <w:rPrChange w:id="1602" w:author="fateme noori" w:date="2021-09-04T12:58:00Z">
            <w:rPr>
              <w:ins w:id="1603" w:author="Windows User" w:date="2021-09-03T15:25:00Z"/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604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  <w:ins w:id="1605" w:author="Windows User" w:date="2021-09-03T15:27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60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7-1- </w:t>
        </w:r>
      </w:ins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تسل</w:t>
      </w:r>
      <w:r w:rsidR="00763E87" w:rsidRPr="00DD7760">
        <w:rPr>
          <w:rFonts w:ascii="Tahoma" w:hAnsi="Tahoma" w:cs="Tahoma" w:hint="cs"/>
          <w:color w:val="333333"/>
          <w:sz w:val="26"/>
          <w:szCs w:val="26"/>
          <w:rtl/>
          <w:rPrChange w:id="160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60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مدارک مورد ن</w:t>
      </w:r>
      <w:r w:rsidR="00763E87" w:rsidRPr="00DD7760">
        <w:rPr>
          <w:rFonts w:ascii="Tahoma" w:hAnsi="Tahoma" w:cs="Tahoma" w:hint="cs"/>
          <w:color w:val="333333"/>
          <w:sz w:val="26"/>
          <w:szCs w:val="26"/>
          <w:rtl/>
          <w:rPrChange w:id="161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6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طراح</w:t>
      </w:r>
      <w:r w:rsidR="00763E87" w:rsidRPr="00DD7760">
        <w:rPr>
          <w:rFonts w:ascii="Tahoma" w:hAnsi="Tahoma" w:cs="Tahoma" w:hint="cs"/>
          <w:color w:val="333333"/>
          <w:sz w:val="26"/>
          <w:szCs w:val="26"/>
          <w:rtl/>
          <w:rPrChange w:id="161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1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="00763E87" w:rsidRPr="00DD7760">
        <w:rPr>
          <w:rFonts w:ascii="Tahoma" w:hAnsi="Tahoma" w:cs="Tahoma" w:hint="cs"/>
          <w:color w:val="333333"/>
          <w:sz w:val="26"/>
          <w:szCs w:val="26"/>
          <w:rtl/>
          <w:rPrChange w:id="161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="00763E87" w:rsidRPr="00DD7760">
        <w:rPr>
          <w:rFonts w:ascii="Tahoma" w:hAnsi="Tahoma" w:cs="Tahoma" w:hint="eastAsia"/>
          <w:color w:val="333333"/>
          <w:sz w:val="26"/>
          <w:szCs w:val="26"/>
          <w:rtl/>
          <w:rPrChange w:id="161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="00763E87" w:rsidRPr="00DD7760">
        <w:rPr>
          <w:rFonts w:ascii="Tahoma" w:hAnsi="Tahoma" w:cs="Tahoma"/>
          <w:color w:val="333333"/>
          <w:sz w:val="26"/>
          <w:szCs w:val="26"/>
          <w:rtl/>
          <w:rPrChange w:id="16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به </w:t>
      </w:r>
      <w:del w:id="1621" w:author="Windows User" w:date="2021-09-03T15:28:00Z">
        <w:r w:rsidR="00763E87"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6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طراح </w:delText>
        </w:r>
      </w:del>
      <w:ins w:id="1623" w:author="Windows User" w:date="2021-09-03T15:28:00Z">
        <w:r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62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مجر</w:t>
        </w:r>
        <w:r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62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</w:ins>
      <w:ins w:id="1626" w:author="fateme noori" w:date="2021-09-04T13:11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.</w:t>
        </w:r>
      </w:ins>
      <w:ins w:id="1627" w:author="Windows User" w:date="2021-09-03T15:28:00Z">
        <w:r w:rsidRPr="00DD7760">
          <w:rPr>
            <w:rFonts w:ascii="Tahoma" w:hAnsi="Tahoma" w:cs="Tahoma"/>
            <w:color w:val="333333"/>
            <w:sz w:val="26"/>
            <w:szCs w:val="26"/>
            <w:rtl/>
            <w:rPrChange w:id="162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</w:p>
    <w:p w14:paraId="091918BB" w14:textId="1E7DA401" w:rsidR="00763E87" w:rsidRPr="00DD7760" w:rsidRDefault="00763E87">
      <w:pPr>
        <w:pStyle w:val="NormalWeb"/>
        <w:shd w:val="clear" w:color="auto" w:fill="FFFFFF"/>
        <w:bidi/>
        <w:spacing w:before="0" w:beforeAutospacing="0" w:line="360" w:lineRule="auto"/>
        <w:ind w:firstLine="49"/>
        <w:jc w:val="both"/>
        <w:rPr>
          <w:rFonts w:ascii="Tahoma" w:hAnsi="Tahoma" w:cs="Tahoma"/>
          <w:color w:val="333333"/>
          <w:sz w:val="26"/>
          <w:szCs w:val="26"/>
          <w:rtl/>
          <w:rPrChange w:id="16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630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  <w:del w:id="1631" w:author="Windows User" w:date="2021-09-03T15:27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63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و </w:delText>
        </w:r>
      </w:del>
      <w:ins w:id="1633" w:author="Windows User" w:date="2021-09-03T15:27:00Z">
        <w:r w:rsidR="00550ED3" w:rsidRPr="00DD7760">
          <w:rPr>
            <w:rFonts w:ascii="Tahoma" w:hAnsi="Tahoma" w:cs="Tahoma"/>
            <w:color w:val="333333"/>
            <w:sz w:val="26"/>
            <w:szCs w:val="26"/>
            <w:rtl/>
            <w:rPrChange w:id="163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7-2-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6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پرداخت مبلغ قرارداد</w:t>
      </w:r>
      <w:ins w:id="1636" w:author="fateme noori" w:date="2021-09-04T13:30:00Z">
        <w:r w:rsidR="00107370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del w:id="1637" w:author="fateme noori" w:date="2021-09-04T13:30:00Z">
        <w:r w:rsidRPr="00DD7760" w:rsidDel="00107370">
          <w:rPr>
            <w:rFonts w:ascii="Tahoma" w:hAnsi="Tahoma" w:cs="Tahoma"/>
            <w:color w:val="333333"/>
            <w:sz w:val="26"/>
            <w:szCs w:val="26"/>
            <w:rPrChange w:id="163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</w:rPr>
            </w:rPrChange>
          </w:rPr>
          <w:delText xml:space="preserve"> .</w:delText>
        </w:r>
      </w:del>
      <w:ins w:id="1639" w:author="fateme noori" w:date="2021-09-04T13:30:00Z">
        <w:r w:rsidR="00107370">
          <w:rPr>
            <w:rFonts w:ascii="Tahoma" w:hAnsi="Tahoma" w:cs="Tahoma" w:hint="cs"/>
            <w:color w:val="333333"/>
            <w:sz w:val="26"/>
            <w:szCs w:val="26"/>
            <w:rtl/>
          </w:rPr>
          <w:t>در زمان مقرر.</w:t>
        </w:r>
      </w:ins>
    </w:p>
    <w:p w14:paraId="12DAD7B4" w14:textId="77777777" w:rsidR="00763E87" w:rsidRPr="00DD7760" w:rsidRDefault="00763E8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64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641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64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8- حل اختلاف</w:t>
      </w:r>
    </w:p>
    <w:p w14:paraId="5902C42B" w14:textId="026CD8A7" w:rsidR="00763E87" w:rsidRPr="00DD7760" w:rsidRDefault="00763E87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  <w:rPrChange w:id="16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644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bookmarkStart w:id="1645" w:name="_Hlk81654682"/>
      <w:r w:rsidRPr="00DD7760">
        <w:rPr>
          <w:rFonts w:ascii="Tahoma" w:hAnsi="Tahoma" w:cs="Tahoma"/>
          <w:color w:val="333333"/>
          <w:sz w:val="26"/>
          <w:szCs w:val="26"/>
          <w:rtl/>
          <w:rPrChange w:id="16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4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سع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5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خواهند کرد هرگونه اختلاف در تفس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5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5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شرا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5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5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مسائل اجرا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5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را از طر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6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6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مذاکره </w:t>
      </w:r>
      <w:del w:id="1663" w:author="fateme noori" w:date="2021-09-04T13:11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66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حل </w:delText>
        </w:r>
      </w:del>
      <w:proofErr w:type="spellStart"/>
      <w:ins w:id="1665" w:author="fateme noori" w:date="2021-09-04T13:11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6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حل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66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</w:t>
      </w:r>
      <w:del w:id="1668" w:author="fateme noori" w:date="2021-09-04T13:11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66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670" w:author="fateme noori" w:date="2021-09-04T13:11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67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فصل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6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7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7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.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7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ins w:id="1680" w:author="fateme noori" w:date="2021-09-04T13:11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6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که در مورد اختلاف با مذاکره مستق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8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8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8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8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8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توافق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نرس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9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دند</w:t>
      </w:r>
      <w:del w:id="1692" w:author="fateme noori" w:date="2021-09-04T13:11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69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6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، مسئله مورد اختلاف به مراجع ذ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9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6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صلاح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قانون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69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6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ارجاع و رأ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0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صادره برا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0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0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707" w:author="fateme noori" w:date="2021-09-04T13:11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0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لازم </w:delText>
        </w:r>
      </w:del>
      <w:proofErr w:type="spellStart"/>
      <w:ins w:id="1709" w:author="fateme noori" w:date="2021-09-04T13:11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71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لازم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7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الاجرا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7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خواهد بود</w:t>
      </w:r>
      <w:r w:rsidRPr="00DD7760">
        <w:rPr>
          <w:rFonts w:ascii="Tahoma" w:hAnsi="Tahoma" w:cs="Tahoma"/>
          <w:color w:val="333333"/>
          <w:sz w:val="26"/>
          <w:szCs w:val="26"/>
          <w:rPrChange w:id="171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bookmarkEnd w:id="1645"/>
    <w:p w14:paraId="4DD2BBE7" w14:textId="77777777" w:rsidR="001D3D70" w:rsidRPr="00DD7760" w:rsidRDefault="001D3D7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71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715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1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9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17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–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18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19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حقوق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2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2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مالک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722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2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2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2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ماد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726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2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2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2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30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معنو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731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del w:id="1732" w:author="fateme noori" w:date="2021-09-04T13:11:00Z">
        <w:r w:rsidRPr="00DD7760" w:rsidDel="00C65FA9">
          <w:rPr>
            <w:rFonts w:ascii="Tahoma" w:hAnsi="Tahoma" w:cs="Tahoma"/>
            <w:b/>
            <w:bCs/>
            <w:color w:val="333333"/>
            <w:sz w:val="26"/>
            <w:szCs w:val="26"/>
            <w:rPrChange w:id="1733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</w:rPr>
            </w:rPrChange>
          </w:rPr>
          <w:delText xml:space="preserve"> :</w:delText>
        </w:r>
      </w:del>
    </w:p>
    <w:p w14:paraId="287F7405" w14:textId="75AB6DE4" w:rsidR="001D3D70" w:rsidRPr="00DD7760" w:rsidRDefault="001D3D70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  <w:rPrChange w:id="17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735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17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حقوق ماد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4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4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4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علم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4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معنو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4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طرح متعلق به </w:t>
      </w:r>
      <w:del w:id="1747" w:author="fateme noori" w:date="2021-09-04T13:31:00Z">
        <w:r w:rsidRPr="00DD7760" w:rsidDel="00107370">
          <w:rPr>
            <w:rFonts w:ascii="Tahoma" w:hAnsi="Tahoma" w:cs="Tahoma"/>
            <w:color w:val="333333"/>
            <w:sz w:val="26"/>
            <w:szCs w:val="26"/>
            <w:rtl/>
            <w:rPrChange w:id="1748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5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751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5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75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5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باشد</w:delText>
        </w:r>
      </w:del>
      <w:ins w:id="1755" w:author="fateme noori" w:date="2021-09-04T13:12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75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5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پس از کسب اجازه از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5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6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761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6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76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6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765" w:author="fateme noori" w:date="2021-09-04T13:12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7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76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7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تواند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76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نتا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7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7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7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مذکور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استفاده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77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7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77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del w:id="1779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78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ن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7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PrChange w:id="1782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6BABDD96" w14:textId="77777777" w:rsidR="001D3D70" w:rsidRPr="00DD7760" w:rsidRDefault="001D3D70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783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784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85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10-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86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proofErr w:type="spellStart"/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87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اصلاح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788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89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ه</w:t>
      </w:r>
      <w:proofErr w:type="spellEnd"/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90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91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92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متمم</w:t>
      </w:r>
      <w:proofErr w:type="spellEnd"/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9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9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9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مکمل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9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797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79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79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1800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تغ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1801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80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ر</w:t>
      </w:r>
    </w:p>
    <w:p w14:paraId="3B60AB91" w14:textId="27548E82" w:rsidR="001D3D70" w:rsidRPr="00DD7760" w:rsidRDefault="001D3D70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  <w:rPrChange w:id="18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1804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180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lastRenderedPageBreak/>
        <w:t xml:space="preserve">هرگونه اصلاح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0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0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در مواد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1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1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1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1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و </w:t>
      </w:r>
      <w:del w:id="1817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1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81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82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وست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2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822" w:author="fateme noori" w:date="2021-09-04T13:12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82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82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82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وست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82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2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8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مربوطه و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2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3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3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به الحاق هرگونه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18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متمم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8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مکمل به قرارداد و </w:t>
      </w:r>
      <w:del w:id="1840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4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84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84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وست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4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845" w:author="fateme noori" w:date="2021-09-04T13:12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84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84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84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وست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8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85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، صرفاً با جلب توافق 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</w:t>
      </w:r>
      <w:del w:id="1854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55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6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6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بود</w:t>
      </w:r>
      <w:r w:rsidRPr="00DD7760">
        <w:rPr>
          <w:rFonts w:ascii="Tahoma" w:hAnsi="Tahoma" w:cs="Tahoma"/>
          <w:color w:val="333333"/>
          <w:sz w:val="26"/>
          <w:szCs w:val="26"/>
          <w:rPrChange w:id="186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44FD3E64" w14:textId="77777777" w:rsidR="00FE17DB" w:rsidRPr="00DD7760" w:rsidRDefault="00FE17DB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186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1865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186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11- فسخ قرارداد</w:t>
      </w:r>
    </w:p>
    <w:p w14:paraId="424F57F9" w14:textId="1F685B0B" w:rsidR="00FE17DB" w:rsidRPr="00DD7760" w:rsidRDefault="00FE17DB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PrChange w:id="1867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868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ind w:left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186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فســخ </w:t>
      </w:r>
      <w:del w:id="1870" w:author="fateme noori" w:date="2021-09-04T13:12:00Z"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87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187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ک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87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1874" w:author="fateme noori" w:date="2021-09-04T13:12:00Z"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187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187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8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جانبه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8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از سو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7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هر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8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8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جز</w:t>
      </w:r>
      <w:del w:id="1895" w:author="Windows User" w:date="2021-09-03T15:28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89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ء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8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موارد ذکر شده در تبصره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89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8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ماده </w:t>
      </w:r>
      <w:del w:id="1901" w:author="Windows User" w:date="2021-09-03T15:28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90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9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 ماده 12 قابل پذ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0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رش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نبوده و فسخ قرارداد به 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0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موارد قانون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1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مورد مذکور در تبصره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شش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، </w:t>
      </w:r>
      <w:del w:id="1916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91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امکان </w:delText>
        </w:r>
      </w:del>
      <w:proofErr w:type="spellStart"/>
      <w:ins w:id="1918" w:author="fateme noori" w:date="2021-09-04T13:12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191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امکان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9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پذ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2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2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92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2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2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ست</w:t>
      </w:r>
      <w:r w:rsidRPr="00DD7760">
        <w:rPr>
          <w:rFonts w:ascii="Tahoma" w:hAnsi="Tahoma" w:cs="Tahoma"/>
          <w:color w:val="333333"/>
          <w:sz w:val="26"/>
          <w:szCs w:val="26"/>
          <w:rPrChange w:id="1927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78EEB688" w14:textId="752892F6" w:rsidR="00FE17DB" w:rsidRPr="00DD7760" w:rsidRDefault="00FE17DB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PrChange w:id="1928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1929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u w:val="single"/>
          <w:rtl/>
          <w:rPrChange w:id="1930" w:author="fateme noori" w:date="2021-09-04T12:58:00Z">
            <w:rPr>
              <w:rFonts w:ascii="Arial" w:hAnsi="Arial" w:cs="B Mitra"/>
              <w:color w:val="333333"/>
              <w:sz w:val="26"/>
              <w:szCs w:val="26"/>
              <w:u w:val="single"/>
              <w:rtl/>
            </w:rPr>
          </w:rPrChange>
        </w:rPr>
        <w:t>تبصره :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خروج از چارچوب پروژه</w:t>
      </w:r>
      <w:del w:id="1932" w:author="Windows User" w:date="2021-09-03T15:28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93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9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، عدم گزارش پ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3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شرفت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3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4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del w:id="1941" w:author="Windows User" w:date="2021-09-03T15:28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9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943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عدم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ارائه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نسخه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5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5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5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5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5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زمان</w:t>
      </w:r>
      <w:del w:id="1958" w:author="fateme noori" w:date="2021-09-04T13:12:00Z"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195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96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6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6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6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</w:t>
      </w:r>
      <w:ins w:id="1964" w:author="fateme noori" w:date="2021-09-04T13:12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del w:id="1965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96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6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7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del w:id="1971" w:author="fateme noori" w:date="2021-09-04T13:12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19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1973" w:author="fateme noori" w:date="2021-09-04T13:12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شده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197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1978" w:author="Windows User" w:date="2021-09-03T15:28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1979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همچن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مشاهده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احراز هر اشکال</w:t>
      </w:r>
      <w:del w:id="1986" w:author="Windows User" w:date="2021-09-03T15:29:00Z">
        <w:r w:rsidRPr="00DD7760" w:rsidDel="00550ED3">
          <w:rPr>
            <w:rFonts w:ascii="Tahoma" w:hAnsi="Tahoma" w:cs="Tahoma" w:hint="cs"/>
            <w:color w:val="333333"/>
            <w:sz w:val="26"/>
            <w:szCs w:val="26"/>
            <w:rtl/>
            <w:rPrChange w:id="198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19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8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رقابل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رفع در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199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ins w:id="1993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19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9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19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199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19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شده، علاوه بر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0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0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0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حق فسخ برا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0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0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،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0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را مکلف به تأم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1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1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016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01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خسارت </w:delText>
        </w:r>
      </w:del>
      <w:proofErr w:type="spellStart"/>
      <w:ins w:id="2018" w:author="fateme noori" w:date="2021-09-04T13:13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01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خسارت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0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2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02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مال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2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2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2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مال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2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با تصم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3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3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3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commentRangeStart w:id="2033"/>
      <w:r w:rsidRPr="00DD7760">
        <w:rPr>
          <w:rFonts w:ascii="Tahoma" w:hAnsi="Tahoma" w:cs="Tahoma"/>
          <w:color w:val="333333"/>
          <w:sz w:val="26"/>
          <w:szCs w:val="26"/>
          <w:rtl/>
          <w:rPrChange w:id="20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داور </w:t>
      </w:r>
      <w:commentRangeEnd w:id="2033"/>
      <w:r w:rsidR="00550ED3" w:rsidRPr="00DD7760">
        <w:rPr>
          <w:rStyle w:val="CommentReference"/>
          <w:rFonts w:ascii="Tahoma" w:eastAsiaTheme="minorHAnsi" w:hAnsi="Tahoma" w:cs="Tahoma"/>
          <w:rtl/>
          <w:lang w:bidi="ar-SA"/>
          <w:rPrChange w:id="2035" w:author="fateme noori" w:date="2021-09-04T12:58:00Z">
            <w:rPr>
              <w:rStyle w:val="CommentReference"/>
              <w:rFonts w:asciiTheme="minorHAnsi" w:eastAsiaTheme="minorHAnsi" w:hAnsiTheme="minorHAnsi" w:cstheme="minorBidi"/>
              <w:rtl/>
              <w:lang w:bidi="ar-SA"/>
            </w:rPr>
          </w:rPrChange>
        </w:rPr>
        <w:commentReference w:id="2033"/>
      </w:r>
      <w:del w:id="2036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03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03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03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040" w:author="fateme noori" w:date="2021-09-04T13:13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04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04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0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4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4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0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 درصورت عدم تمک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4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del w:id="2052" w:author="Windows User" w:date="2021-09-03T15:29:00Z">
        <w:r w:rsidRPr="00DD7760" w:rsidDel="00550ED3">
          <w:rPr>
            <w:rFonts w:ascii="Tahoma" w:hAnsi="Tahoma" w:cs="Tahoma"/>
            <w:color w:val="333333"/>
            <w:sz w:val="26"/>
            <w:szCs w:val="26"/>
            <w:rtl/>
            <w:rPrChange w:id="205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05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،‌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5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5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حق دارد خسارت وارده را به هر طر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که مصلحت بداند تأم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6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6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وصول کند</w:t>
      </w:r>
      <w:r w:rsidRPr="00DD7760">
        <w:rPr>
          <w:rFonts w:ascii="Tahoma" w:hAnsi="Tahoma" w:cs="Tahoma"/>
          <w:color w:val="333333"/>
          <w:sz w:val="26"/>
          <w:szCs w:val="26"/>
          <w:rPrChange w:id="206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423344BE" w14:textId="77777777" w:rsidR="00083F17" w:rsidRPr="00DD7760" w:rsidRDefault="00083F1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206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2065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06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12- شرا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067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06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ط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06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070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خاص</w:t>
      </w:r>
    </w:p>
    <w:p w14:paraId="43E0F5EE" w14:textId="38FD8766" w:rsidR="00083F17" w:rsidRPr="00DD7760" w:rsidRDefault="00083F17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  <w:rPrChange w:id="207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2072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20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در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20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موارد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7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07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که به علل ناش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7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شرا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7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قهر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8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8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(شرا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08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خاص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)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رفع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آن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9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خارج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0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0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0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توانا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0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اقتدار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1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1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1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1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1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1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باشد</w:t>
      </w:r>
      <w:ins w:id="2118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، </w:t>
        </w:r>
      </w:ins>
      <w:del w:id="2119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2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و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1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انجام بخش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2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2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قرارداد و</w:t>
      </w:r>
      <w:ins w:id="2124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cs"/>
          <w:color w:val="333333"/>
          <w:sz w:val="26"/>
          <w:szCs w:val="26"/>
          <w:rtl/>
          <w:rPrChange w:id="212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تمام آن 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2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رممکن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3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گردد، هر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3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از 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3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3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137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3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13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4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141" w:author="fateme noori" w:date="2021-09-04T13:13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14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14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1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توانند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1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را فسخ و مر</w:t>
      </w:r>
      <w:ins w:id="2146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1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تب را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48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proofErr w:type="spellStart"/>
      <w:del w:id="2149" w:author="Windows User" w:date="2021-09-03T15:29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15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5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del w:id="2152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5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2154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5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15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کتب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5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به 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5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6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اطلاع ده</w:t>
      </w:r>
      <w:ins w:id="2163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ن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16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د. در صورت</w:t>
      </w:r>
      <w:ins w:id="2165" w:author="fateme noori" w:date="2021-09-04T13:13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ی </w:t>
        </w:r>
      </w:ins>
      <w:del w:id="2166" w:author="fateme noori" w:date="2021-09-04T13:13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6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ا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16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16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ن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1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17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که فسخ قرارداد</w:t>
      </w:r>
      <w:del w:id="2172" w:author="Windows User" w:date="2021-09-03T15:29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17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174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ناش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7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قهر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8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86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del w:id="2187" w:author="Windows User" w:date="2021-09-03T15:29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18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1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(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فورس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1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ماژور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1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)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باشد</w:t>
      </w:r>
      <w:ins w:id="2195" w:author="fateme noori" w:date="2021-09-04T13:14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19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9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19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1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0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0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0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حق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1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مطالبه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خسارت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وارده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1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2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2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داشت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2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2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2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اقدامات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2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پس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فسخ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3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قب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3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4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تسو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4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4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حساب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توافق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256" w:author="fateme noori" w:date="2021-09-04T13:14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25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25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25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260" w:author="fateme noori" w:date="2021-09-04T13:14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26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26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6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6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6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PrChange w:id="2266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67631742" w14:textId="77777777" w:rsidR="00083F17" w:rsidRPr="00DD7760" w:rsidRDefault="00083F1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226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2268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26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13-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270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27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آدر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27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س</w:t>
      </w:r>
    </w:p>
    <w:p w14:paraId="5F801BBD" w14:textId="0252569F" w:rsidR="00083F17" w:rsidRPr="00DD7760" w:rsidRDefault="00083F17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  <w:rPrChange w:id="22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2274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del w:id="2275" w:author="Windows User" w:date="2021-09-03T15:30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27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آدرس </w:delText>
        </w:r>
      </w:del>
      <w:ins w:id="2277" w:author="Windows User" w:date="2021-09-03T15:30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27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نشان</w:t>
        </w:r>
        <w:r w:rsidR="002C7217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27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2C7217" w:rsidRPr="00DD7760">
          <w:rPr>
            <w:rFonts w:ascii="Tahoma" w:hAnsi="Tahoma" w:cs="Tahoma"/>
            <w:color w:val="333333"/>
            <w:sz w:val="26"/>
            <w:szCs w:val="26"/>
            <w:rtl/>
            <w:rPrChange w:id="228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2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قانون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8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8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8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8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همان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نشان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29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مندرج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2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del w:id="2295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296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29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2298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2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0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بوده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0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0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0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0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موارد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0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لزوم</w:t>
      </w:r>
      <w:del w:id="2310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311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31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ins w:id="2313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منظور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1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2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ابلاغ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2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مکاتبات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2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2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مورد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2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2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استناد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2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2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بود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3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3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صورت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ins w:id="2338" w:author="fateme noori" w:date="2021-09-04T13:14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3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4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4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4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طول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4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مدت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4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نشان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5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متعاقد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5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3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تغ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6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6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ابد،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6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6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6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6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6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6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7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7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رسماً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7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7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7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کتباً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7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مراتب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8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8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8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8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8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ابلاغ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39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9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3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قبل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3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0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ابلاغ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0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رسم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0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0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0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0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نشان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0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قبل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1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1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معتبر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خواهد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بود</w:t>
      </w:r>
      <w:r w:rsidRPr="00DD7760">
        <w:rPr>
          <w:rFonts w:ascii="Tahoma" w:hAnsi="Tahoma" w:cs="Tahoma"/>
          <w:color w:val="333333"/>
          <w:sz w:val="26"/>
          <w:szCs w:val="26"/>
          <w:rPrChange w:id="2419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42679637" w14:textId="77777777" w:rsidR="00083F17" w:rsidRPr="00DD7760" w:rsidRDefault="00083F17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242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2421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2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ماده14-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23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24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دوره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25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26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آزما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427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2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ش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429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3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3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3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33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پشت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434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3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بان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436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3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438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439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44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ت</w:t>
      </w:r>
    </w:p>
    <w:p w14:paraId="1AFA888F" w14:textId="7629F57C" w:rsidR="00083F17" w:rsidRPr="00DD7760" w:rsidRDefault="00083F17">
      <w:pPr>
        <w:pStyle w:val="NormalWeb"/>
        <w:shd w:val="clear" w:color="auto" w:fill="FFFFFF"/>
        <w:bidi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PrChange w:id="2441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2442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ind w:left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24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lastRenderedPageBreak/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4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4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طراح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4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به مدت 31 روز در دوره آزما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5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5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5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پشت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5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5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5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460" w:author="Windows User" w:date="2021-09-03T15:30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461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6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6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6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6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6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469" w:author="fateme noori" w:date="2021-09-04T13:14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4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47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47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باشد</w:delText>
        </w:r>
      </w:del>
      <w:ins w:id="2473" w:author="fateme noori" w:date="2021-09-04T13:14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47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</w:t>
      </w:r>
      <w:ins w:id="2475" w:author="Windows User" w:date="2021-09-03T15:30:00Z">
        <w:r w:rsidR="002C7217" w:rsidRPr="00DD7760">
          <w:rPr>
            <w:rFonts w:ascii="Tahoma" w:hAnsi="Tahoma" w:cs="Tahoma"/>
            <w:color w:val="333333"/>
            <w:sz w:val="26"/>
            <w:szCs w:val="26"/>
            <w:rtl/>
            <w:rPrChange w:id="247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4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جهت انجام </w:t>
      </w:r>
      <w:del w:id="2478" w:author="fateme noori" w:date="2021-09-04T13:14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479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فعال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480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48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ت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48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483" w:author="fateme noori" w:date="2021-09-04T13:14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48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فعال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48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48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48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8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4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پشت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9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49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بعد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9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4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مدت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49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گارانت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0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ins w:id="2502" w:author="Windows User" w:date="2021-09-03T15:30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50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،</w:t>
        </w:r>
      </w:ins>
      <w:del w:id="2504" w:author="Windows User" w:date="2021-09-03T15:30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05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50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کارفرما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509" w:author="Windows User" w:date="2021-09-03T15:30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1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با</w:delText>
        </w:r>
        <w:r w:rsidRPr="00DD7760" w:rsidDel="002C7217">
          <w:rPr>
            <w:rFonts w:ascii="Tahoma" w:hAnsi="Tahoma" w:cs="Tahoma" w:hint="cs"/>
            <w:color w:val="333333"/>
            <w:sz w:val="26"/>
            <w:szCs w:val="26"/>
            <w:rtl/>
            <w:rPrChange w:id="251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2C7217">
          <w:rPr>
            <w:rFonts w:ascii="Tahoma" w:hAnsi="Tahoma" w:cs="Tahoma" w:hint="eastAsia"/>
            <w:color w:val="333333"/>
            <w:sz w:val="26"/>
            <w:szCs w:val="26"/>
            <w:rtl/>
            <w:rPrChange w:id="251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</w:delText>
        </w:r>
      </w:del>
      <w:proofErr w:type="spellStart"/>
      <w:ins w:id="2513" w:author="Windows User" w:date="2021-09-03T15:30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514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م</w:t>
        </w:r>
        <w:r w:rsidR="002C7217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515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del w:id="2516" w:author="fateme noori" w:date="2021-09-04T13:14:00Z">
          <w:r w:rsidR="002C7217" w:rsidRPr="00DD7760" w:rsidDel="00C65FA9">
            <w:rPr>
              <w:rFonts w:ascii="Tahoma" w:hAnsi="Tahoma" w:cs="Tahoma"/>
              <w:color w:val="333333"/>
              <w:sz w:val="26"/>
              <w:szCs w:val="26"/>
              <w:rtl/>
              <w:rPrChange w:id="2517" w:author="fateme noori" w:date="2021-09-04T12:58:00Z">
                <w:rPr>
                  <w:rFonts w:ascii="Arial" w:hAnsi="Arial" w:cs="B Mitra"/>
                  <w:color w:val="333333"/>
                  <w:sz w:val="26"/>
                  <w:szCs w:val="26"/>
                  <w:rtl/>
                </w:rPr>
              </w:rPrChange>
            </w:rPr>
            <w:delText xml:space="preserve"> </w:delText>
          </w:r>
        </w:del>
      </w:ins>
      <w:ins w:id="2518" w:author="fateme noori" w:date="2021-09-04T13:14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ins w:id="2519" w:author="Windows User" w:date="2021-09-03T15:30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52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تواند</w:t>
        </w:r>
      </w:ins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521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del w:id="2522" w:author="Windows User" w:date="2021-09-03T15:30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2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2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2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2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2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جهت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2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ins w:id="2529" w:author="Windows User" w:date="2021-09-03T15:31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53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در</w:t>
        </w:r>
        <w:r w:rsidR="002C7217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531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532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افت</w:t>
        </w:r>
        <w:r w:rsidR="002C7217" w:rsidRPr="00DD7760">
          <w:rPr>
            <w:rFonts w:ascii="Tahoma" w:hAnsi="Tahoma" w:cs="Tahoma"/>
            <w:color w:val="333333"/>
            <w:sz w:val="26"/>
            <w:szCs w:val="26"/>
            <w:rtl/>
            <w:rPrChange w:id="253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3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خدمات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3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3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پشت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3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3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3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4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4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4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25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5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4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5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با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5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مجر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5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554" w:author="Windows User" w:date="2021-09-03T15:31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5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و </w:delText>
        </w:r>
        <w:r w:rsidRPr="00DD7760" w:rsidDel="002C7217">
          <w:rPr>
            <w:rFonts w:ascii="Tahoma" w:hAnsi="Tahoma" w:cs="Tahoma" w:hint="cs"/>
            <w:color w:val="333333"/>
            <w:sz w:val="26"/>
            <w:szCs w:val="26"/>
            <w:rtl/>
            <w:rPrChange w:id="2556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2C7217">
          <w:rPr>
            <w:rFonts w:ascii="Tahoma" w:hAnsi="Tahoma" w:cs="Tahoma" w:hint="eastAsia"/>
            <w:color w:val="333333"/>
            <w:sz w:val="26"/>
            <w:szCs w:val="26"/>
            <w:rtl/>
            <w:rPrChange w:id="255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ا</w:delText>
        </w:r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5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 هر کس د</w:delText>
        </w:r>
        <w:r w:rsidRPr="00DD7760" w:rsidDel="002C7217">
          <w:rPr>
            <w:rFonts w:ascii="Tahoma" w:hAnsi="Tahoma" w:cs="Tahoma" w:hint="cs"/>
            <w:color w:val="333333"/>
            <w:sz w:val="26"/>
            <w:szCs w:val="26"/>
            <w:rtl/>
            <w:rPrChange w:id="2559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2C7217">
          <w:rPr>
            <w:rFonts w:ascii="Tahoma" w:hAnsi="Tahoma" w:cs="Tahoma" w:hint="eastAsia"/>
            <w:color w:val="333333"/>
            <w:sz w:val="26"/>
            <w:szCs w:val="26"/>
            <w:rtl/>
            <w:rPrChange w:id="2560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گر</w:delText>
        </w:r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6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5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منعقد کند</w:t>
      </w:r>
      <w:r w:rsidRPr="00DD7760">
        <w:rPr>
          <w:rFonts w:ascii="Tahoma" w:hAnsi="Tahoma" w:cs="Tahoma"/>
          <w:color w:val="333333"/>
          <w:sz w:val="26"/>
          <w:szCs w:val="26"/>
          <w:rPrChange w:id="2563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1855A1DB" w14:textId="05342AA1" w:rsidR="00083F17" w:rsidRPr="00DD7760" w:rsidRDefault="00083F17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tl/>
          <w:rPrChange w:id="256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2565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25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ملاک انجام کامل موضوع قرارداد</w:t>
      </w:r>
      <w:del w:id="2567" w:author="Windows User" w:date="2021-09-03T15:31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568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569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7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7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7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7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7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7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5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8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8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8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8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8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8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8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8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9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مناسب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9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9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9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9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نظر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59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59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59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0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0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602" w:author="Windows User" w:date="2021-09-03T15:31:00Z">
        <w:r w:rsidRPr="00DD7760" w:rsidDel="002C7217">
          <w:rPr>
            <w:rFonts w:ascii="Tahoma" w:hAnsi="Tahoma" w:cs="Tahoma" w:hint="eastAsia"/>
            <w:color w:val="333333"/>
            <w:sz w:val="26"/>
            <w:szCs w:val="26"/>
            <w:rtl/>
            <w:rPrChange w:id="260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سفارش</w:delText>
        </w:r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60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2C7217">
          <w:rPr>
            <w:rFonts w:ascii="Tahoma" w:hAnsi="Tahoma" w:cs="Tahoma" w:hint="eastAsia"/>
            <w:color w:val="333333"/>
            <w:sz w:val="26"/>
            <w:szCs w:val="26"/>
            <w:rtl/>
            <w:rPrChange w:id="260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دهنده</w:delText>
        </w:r>
      </w:del>
      <w:ins w:id="2606" w:author="Windows User" w:date="2021-09-03T15:31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607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کارفرما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6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0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برخوردار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1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بوده،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1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عار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1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1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1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نقص</w:t>
      </w:r>
      <w:ins w:id="2619" w:author="fateme noori" w:date="2021-09-04T13:15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 و</w:t>
        </w:r>
      </w:ins>
      <w:del w:id="2620" w:author="fateme noori" w:date="2021-09-04T13:15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621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،</w:delText>
        </w:r>
      </w:del>
      <w:r w:rsidRPr="00DD7760">
        <w:rPr>
          <w:rFonts w:ascii="Tahoma" w:hAnsi="Tahoma" w:cs="Tahoma"/>
          <w:color w:val="333333"/>
          <w:sz w:val="26"/>
          <w:szCs w:val="26"/>
          <w:rtl/>
          <w:rPrChange w:id="262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2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همه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2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625" w:author="fateme noori" w:date="2021-09-04T13:15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62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بخش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62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628" w:author="fateme noori" w:date="2021-09-04T13:15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62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بخش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3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3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63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3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آن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3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3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قابل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3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3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استفاده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3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3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4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دسترس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4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4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باشد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4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4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4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4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وب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64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5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استفاده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5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از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همه</w:t>
      </w:r>
      <w:r w:rsidRPr="00DD7760">
        <w:rPr>
          <w:rFonts w:ascii="Tahoma" w:hAnsi="Tahoma" w:cs="Tahoma"/>
          <w:color w:val="333333"/>
          <w:sz w:val="26"/>
          <w:szCs w:val="26"/>
          <w:rPrChange w:id="2661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 xml:space="preserve"> Web Browser 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6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ها قابل مشاهده </w:t>
      </w:r>
      <w:del w:id="2663" w:author="Windows User" w:date="2021-09-03T15:31:00Z">
        <w:r w:rsidRPr="00DD7760" w:rsidDel="002C7217">
          <w:rPr>
            <w:rFonts w:ascii="Tahoma" w:hAnsi="Tahoma" w:cs="Tahoma"/>
            <w:color w:val="333333"/>
            <w:sz w:val="26"/>
            <w:szCs w:val="26"/>
            <w:rtl/>
            <w:rPrChange w:id="266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است </w:delText>
        </w:r>
      </w:del>
      <w:ins w:id="2665" w:author="Windows User" w:date="2021-09-03T15:31:00Z">
        <w:r w:rsidR="002C7217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66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باشد</w:t>
        </w:r>
        <w:r w:rsidR="002C7217" w:rsidRPr="00DD7760">
          <w:rPr>
            <w:rFonts w:ascii="Tahoma" w:hAnsi="Tahoma" w:cs="Tahoma"/>
            <w:color w:val="333333"/>
            <w:sz w:val="26"/>
            <w:szCs w:val="26"/>
            <w:rtl/>
            <w:rPrChange w:id="266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 xml:space="preserve"> 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66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و در مدت </w:t>
      </w:r>
      <w:del w:id="2669" w:author="fateme noori" w:date="2021-09-04T13:15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67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زمان 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671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7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دوره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آزما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7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7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ش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7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8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8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8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8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خطا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8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68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در آن 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68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8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68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6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نشود</w:t>
      </w:r>
      <w:r w:rsidRPr="00DD7760">
        <w:rPr>
          <w:rFonts w:ascii="Tahoma" w:hAnsi="Tahoma" w:cs="Tahoma"/>
          <w:color w:val="333333"/>
          <w:sz w:val="26"/>
          <w:szCs w:val="26"/>
          <w:rPrChange w:id="2690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760C3A36" w14:textId="77777777" w:rsidR="00D92D51" w:rsidRPr="00DD7760" w:rsidRDefault="00D92D51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2691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2692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693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ماده 15-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694" w:author="fateme noori" w:date="2021-09-04T12:58:00Z">
            <w:rPr>
              <w:rFonts w:ascii="Cambria" w:hAnsi="Cambria"/>
              <w:b/>
              <w:bCs/>
              <w:color w:val="333333"/>
              <w:sz w:val="26"/>
              <w:szCs w:val="26"/>
              <w:rtl/>
            </w:rPr>
          </w:rPrChange>
        </w:rPr>
        <w:t> 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695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قانون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69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697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حاکم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698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699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بر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700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b/>
          <w:bCs/>
          <w:color w:val="333333"/>
          <w:sz w:val="26"/>
          <w:szCs w:val="26"/>
          <w:rtl/>
          <w:rPrChange w:id="2701" w:author="fateme noori" w:date="2021-09-04T12:58:00Z">
            <w:rPr>
              <w:rFonts w:ascii="Arial" w:hAnsi="Arial" w:cs="B Mitra" w:hint="eastAsia"/>
              <w:b/>
              <w:bCs/>
              <w:color w:val="333333"/>
              <w:sz w:val="26"/>
              <w:szCs w:val="26"/>
              <w:rtl/>
            </w:rPr>
          </w:rPrChange>
        </w:rPr>
        <w:t>قراردا</w:t>
      </w: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702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د</w:t>
      </w:r>
    </w:p>
    <w:p w14:paraId="4E222B64" w14:textId="346AD617" w:rsidR="00D92D51" w:rsidRPr="00DD7760" w:rsidRDefault="00D92D51">
      <w:pPr>
        <w:pStyle w:val="NormalWeb"/>
        <w:shd w:val="clear" w:color="auto" w:fill="FFFFFF"/>
        <w:bidi/>
        <w:spacing w:before="0" w:beforeAutospacing="0" w:line="360" w:lineRule="auto"/>
        <w:ind w:firstLine="720"/>
        <w:jc w:val="both"/>
        <w:rPr>
          <w:rFonts w:ascii="Tahoma" w:hAnsi="Tahoma" w:cs="Tahoma"/>
          <w:color w:val="333333"/>
          <w:sz w:val="26"/>
          <w:szCs w:val="26"/>
          <w:rtl/>
          <w:rPrChange w:id="270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2704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firstLine="720"/>
            <w:jc w:val="both"/>
          </w:pPr>
        </w:pPrChange>
      </w:pPr>
      <w:r w:rsidRPr="00DD7760">
        <w:rPr>
          <w:rFonts w:ascii="Tahoma" w:hAnsi="Tahoma" w:cs="Tahoma"/>
          <w:color w:val="333333"/>
          <w:sz w:val="26"/>
          <w:szCs w:val="26"/>
          <w:rtl/>
          <w:rPrChange w:id="270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0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0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0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از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270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هرنظر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71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تابع قوان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1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1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1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جمهور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14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1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اسلام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1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1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1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1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2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721" w:author="fateme noori" w:date="2021-09-04T13:15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722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723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72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باشد</w:delText>
        </w:r>
      </w:del>
      <w:ins w:id="2725" w:author="fateme noori" w:date="2021-09-04T13:15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r w:rsidRPr="00DD7760">
        <w:rPr>
          <w:rFonts w:ascii="Tahoma" w:hAnsi="Tahoma" w:cs="Tahoma"/>
          <w:color w:val="333333"/>
          <w:sz w:val="26"/>
          <w:szCs w:val="26"/>
          <w:rPrChange w:id="2726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t>.</w:t>
      </w:r>
    </w:p>
    <w:p w14:paraId="0E4200E8" w14:textId="13EAFB3A" w:rsidR="00D92D51" w:rsidRPr="00DD7760" w:rsidRDefault="00D92D51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Tahoma" w:hAnsi="Tahoma" w:cs="Tahoma"/>
          <w:b/>
          <w:bCs/>
          <w:color w:val="333333"/>
          <w:sz w:val="26"/>
          <w:szCs w:val="26"/>
          <w:rPrChange w:id="2727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</w:rPr>
          </w:rPrChange>
        </w:rPr>
        <w:pPrChange w:id="2728" w:author="fateme noori" w:date="2021-09-04T13:08:00Z">
          <w:pPr>
            <w:pStyle w:val="NormalWeb"/>
            <w:shd w:val="clear" w:color="auto" w:fill="FFFFFF"/>
            <w:bidi/>
            <w:spacing w:before="0" w:beforeAutospacing="0" w:after="0" w:afterAutospacing="0"/>
            <w:jc w:val="both"/>
          </w:pPr>
        </w:pPrChange>
      </w:pPr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729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ماده16- </w:t>
      </w:r>
      <w:del w:id="2730" w:author="fateme noori" w:date="2021-09-04T13:15:00Z">
        <w:r w:rsidRPr="00DD7760" w:rsidDel="00C65FA9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2731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delText xml:space="preserve">نسخه </w:delText>
        </w:r>
      </w:del>
      <w:proofErr w:type="spellStart"/>
      <w:ins w:id="2732" w:author="fateme noori" w:date="2021-09-04T13:15:00Z">
        <w:r w:rsidR="00C65FA9" w:rsidRPr="00DD7760">
          <w:rPr>
            <w:rFonts w:ascii="Tahoma" w:hAnsi="Tahoma" w:cs="Tahoma"/>
            <w:b/>
            <w:bCs/>
            <w:color w:val="333333"/>
            <w:sz w:val="26"/>
            <w:szCs w:val="26"/>
            <w:rtl/>
            <w:rPrChange w:id="2733" w:author="fateme noori" w:date="2021-09-04T12:58:00Z">
              <w:rPr>
                <w:rFonts w:ascii="Arial" w:hAnsi="Arial" w:cs="B Mitra"/>
                <w:b/>
                <w:bCs/>
                <w:color w:val="333333"/>
                <w:sz w:val="26"/>
                <w:szCs w:val="26"/>
                <w:rtl/>
              </w:rPr>
            </w:rPrChange>
          </w:rPr>
          <w:t>نسخه</w:t>
        </w:r>
        <w:r w:rsidR="00C65FA9">
          <w:rPr>
            <w:rFonts w:ascii="Tahoma" w:hAnsi="Tahoma" w:cs="Tahoma" w:hint="cs"/>
            <w:b/>
            <w:bCs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734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b/>
          <w:bCs/>
          <w:color w:val="333333"/>
          <w:sz w:val="26"/>
          <w:szCs w:val="26"/>
          <w:rtl/>
          <w:rPrChange w:id="2735" w:author="fateme noori" w:date="2021-09-04T12:58:00Z">
            <w:rPr>
              <w:rFonts w:ascii="Arial" w:hAnsi="Arial" w:cs="B Mitra" w:hint="cs"/>
              <w:b/>
              <w:bCs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b/>
          <w:bCs/>
          <w:color w:val="333333"/>
          <w:sz w:val="26"/>
          <w:szCs w:val="26"/>
          <w:rtl/>
          <w:rPrChange w:id="2736" w:author="fateme noori" w:date="2021-09-04T12:58:00Z">
            <w:rPr>
              <w:rFonts w:ascii="Arial" w:hAnsi="Arial" w:cs="B Mitra"/>
              <w:b/>
              <w:bCs/>
              <w:color w:val="333333"/>
              <w:sz w:val="26"/>
              <w:szCs w:val="26"/>
              <w:rtl/>
            </w:rPr>
          </w:rPrChange>
        </w:rPr>
        <w:t xml:space="preserve"> قرارداد</w:t>
      </w:r>
    </w:p>
    <w:p w14:paraId="3F4086D0" w14:textId="6160E85F" w:rsidR="00D92D51" w:rsidRPr="00DD7760" w:rsidRDefault="00D92D51">
      <w:pPr>
        <w:pStyle w:val="NormalWeb"/>
        <w:shd w:val="clear" w:color="auto" w:fill="FFFFFF"/>
        <w:bidi/>
        <w:spacing w:before="0" w:beforeAutospacing="0" w:line="360" w:lineRule="auto"/>
        <w:ind w:left="720"/>
        <w:jc w:val="both"/>
        <w:rPr>
          <w:rFonts w:ascii="Tahoma" w:hAnsi="Tahoma" w:cs="Tahoma"/>
          <w:color w:val="333333"/>
          <w:sz w:val="26"/>
          <w:szCs w:val="26"/>
          <w:rPrChange w:id="2737" w:author="fateme noori" w:date="2021-09-04T12:58:00Z">
            <w:rPr>
              <w:rFonts w:ascii="Arial" w:hAnsi="Arial" w:cs="B Mitra"/>
              <w:color w:val="333333"/>
              <w:sz w:val="26"/>
              <w:szCs w:val="26"/>
            </w:rPr>
          </w:rPrChange>
        </w:rPr>
        <w:pPrChange w:id="2738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ind w:left="720"/>
            <w:jc w:val="both"/>
          </w:pPr>
        </w:pPrChange>
      </w:pP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3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4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4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4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4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قرارداد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4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4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4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16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ماده،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48" w:author="fateme noori" w:date="2021-09-04T12:58:00Z">
            <w:rPr>
              <w:rFonts w:ascii="Cambria" w:hAnsi="Cambria"/>
              <w:color w:val="333333"/>
              <w:sz w:val="26"/>
              <w:szCs w:val="26"/>
              <w:rtl/>
            </w:rPr>
          </w:rPrChange>
        </w:rPr>
        <w:t> </w:t>
      </w:r>
      <w:del w:id="2749" w:author="fateme noori" w:date="2021-09-04T13:15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750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cs"/>
          <w:color w:val="333333"/>
          <w:sz w:val="26"/>
          <w:szCs w:val="26"/>
          <w:rtl/>
          <w:rPrChange w:id="275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5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5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پ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5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وست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5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(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طرح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6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اول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6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6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6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6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سا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6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6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6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)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6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6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7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7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7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زبان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7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7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فارس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7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7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7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7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7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در</w:t>
      </w:r>
      <w:del w:id="2780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78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782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ins w:id="2783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8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دو</w:t>
      </w:r>
      <w:del w:id="2785" w:author="fateme noori" w:date="2021-09-04T13:39:00Z"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78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  <w:r w:rsidRPr="00DD7760" w:rsidDel="00450985">
          <w:rPr>
            <w:rFonts w:ascii="Tahoma" w:hAnsi="Tahoma" w:cs="Tahoma"/>
            <w:color w:val="333333"/>
            <w:sz w:val="26"/>
            <w:szCs w:val="26"/>
            <w:rtl/>
            <w:rPrChange w:id="2787" w:author="fateme noori" w:date="2021-09-04T12:58:00Z">
              <w:rPr>
                <w:rFonts w:ascii="Cambria" w:hAnsi="Cambria"/>
                <w:color w:val="333333"/>
                <w:sz w:val="26"/>
                <w:szCs w:val="26"/>
                <w:rtl/>
              </w:rPr>
            </w:rPrChange>
          </w:rPr>
          <w:delText> </w:delText>
        </w:r>
      </w:del>
      <w:ins w:id="2788" w:author="fateme noori" w:date="2021-09-04T13:39:00Z">
        <w:r w:rsidR="00450985">
          <w:rPr>
            <w:rFonts w:ascii="Tahoma" w:hAnsi="Tahoma" w:cs="Tahoma"/>
            <w:color w:val="333333"/>
            <w:sz w:val="26"/>
            <w:szCs w:val="26"/>
            <w:rtl/>
          </w:rPr>
          <w:t xml:space="preserve">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8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نسخه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9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9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تنظ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9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9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م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9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9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گرد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796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9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79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79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و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0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0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0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0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0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del w:id="2805" w:author="fateme noori" w:date="2021-09-04T13:15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806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نسخه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0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808" w:author="fateme noori" w:date="2021-09-04T13:15:00Z"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809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نسخه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1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1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81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1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آن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1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15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دا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1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1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1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اعتبار 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1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2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کسان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2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و برابر </w:t>
      </w:r>
      <w:del w:id="2822" w:author="fateme noori" w:date="2021-09-04T13:15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2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82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2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باشد</w:delText>
        </w:r>
      </w:del>
      <w:ins w:id="2826" w:author="fateme noori" w:date="2021-09-04T13:15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است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827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 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28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2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3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نسخ 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3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3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3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قرارداد و </w:t>
      </w:r>
      <w:del w:id="2834" w:author="fateme noori" w:date="2021-09-04T13:15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3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تبصره </w:delText>
        </w:r>
      </w:del>
      <w:proofErr w:type="spellStart"/>
      <w:ins w:id="2836" w:author="fateme noori" w:date="2021-09-04T13:15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83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تبصره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83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39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840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ذ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41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42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ل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43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آن </w:t>
      </w:r>
      <w:del w:id="2844" w:author="fateme noori" w:date="2021-09-04T13:16:00Z"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845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که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4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47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به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48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49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امضا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5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5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proofErr w:type="spellStart"/>
      <w:r w:rsidRPr="00DD7760">
        <w:rPr>
          <w:rFonts w:ascii="Tahoma" w:hAnsi="Tahoma" w:cs="Tahoma"/>
          <w:color w:val="333333"/>
          <w:sz w:val="26"/>
          <w:szCs w:val="26"/>
          <w:rtl/>
          <w:rPrChange w:id="2852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متعاقد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53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54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855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56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رس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5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5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ده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5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</w:t>
      </w:r>
      <w:ins w:id="2860" w:author="fateme noori" w:date="2021-09-04T13:16:00Z"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 xml:space="preserve">و </w:t>
        </w:r>
      </w:ins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61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طرف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62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63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64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خود را متعهد و ملزم به اجرا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65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66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کل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67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68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ه</w:t>
      </w:r>
      <w:r w:rsidRPr="00DD7760">
        <w:rPr>
          <w:rFonts w:ascii="Tahoma" w:hAnsi="Tahoma" w:cs="Tahoma"/>
          <w:color w:val="333333"/>
          <w:sz w:val="26"/>
          <w:szCs w:val="26"/>
          <w:rtl/>
          <w:rPrChange w:id="286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مفاد آن و </w:t>
      </w:r>
      <w:del w:id="2870" w:author="fateme noori" w:date="2021-09-04T13:16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71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پ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872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 w:hint="eastAsia"/>
            <w:color w:val="333333"/>
            <w:sz w:val="26"/>
            <w:szCs w:val="26"/>
            <w:rtl/>
            <w:rPrChange w:id="2873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delText>وست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74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875" w:author="fateme noori" w:date="2021-09-04T13:16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876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پ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877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 w:rsidRPr="00DD7760">
          <w:rPr>
            <w:rFonts w:ascii="Tahoma" w:hAnsi="Tahoma" w:cs="Tahoma" w:hint="eastAsia"/>
            <w:color w:val="333333"/>
            <w:sz w:val="26"/>
            <w:szCs w:val="26"/>
            <w:rtl/>
            <w:rPrChange w:id="2878" w:author="fateme noori" w:date="2021-09-04T12:58:00Z">
              <w:rPr>
                <w:rFonts w:ascii="Arial" w:hAnsi="Arial" w:cs="B Mitra" w:hint="eastAsia"/>
                <w:color w:val="333333"/>
                <w:sz w:val="26"/>
                <w:szCs w:val="26"/>
                <w:rtl/>
              </w:rPr>
            </w:rPrChange>
          </w:rPr>
          <w:t>وست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87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ها</w:t>
      </w:r>
      <w:r w:rsidRPr="00DD7760">
        <w:rPr>
          <w:rFonts w:ascii="Tahoma" w:hAnsi="Tahoma" w:cs="Tahoma" w:hint="cs"/>
          <w:color w:val="333333"/>
          <w:sz w:val="26"/>
          <w:szCs w:val="26"/>
          <w:rtl/>
          <w:rPrChange w:id="2880" w:author="fateme noori" w:date="2021-09-04T12:58:00Z">
            <w:rPr>
              <w:rFonts w:ascii="Arial" w:hAnsi="Arial" w:cs="B Mitra" w:hint="cs"/>
              <w:color w:val="333333"/>
              <w:sz w:val="26"/>
              <w:szCs w:val="26"/>
              <w:rtl/>
            </w:rPr>
          </w:rPrChange>
        </w:rPr>
        <w:t>ی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88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 xml:space="preserve"> مربوطه </w:t>
      </w:r>
      <w:del w:id="2882" w:author="fateme noori" w:date="2021-09-04T13:16:00Z"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83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>م</w:delText>
        </w:r>
        <w:r w:rsidRPr="00DD7760" w:rsidDel="00C65FA9">
          <w:rPr>
            <w:rFonts w:ascii="Tahoma" w:hAnsi="Tahoma" w:cs="Tahoma" w:hint="cs"/>
            <w:color w:val="333333"/>
            <w:sz w:val="26"/>
            <w:szCs w:val="26"/>
            <w:rtl/>
            <w:rPrChange w:id="2884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delText>ی</w:delText>
        </w:r>
        <w:r w:rsidRPr="00DD7760" w:rsidDel="00C65FA9">
          <w:rPr>
            <w:rFonts w:ascii="Tahoma" w:hAnsi="Tahoma" w:cs="Tahoma"/>
            <w:color w:val="333333"/>
            <w:sz w:val="26"/>
            <w:szCs w:val="26"/>
            <w:rtl/>
            <w:rPrChange w:id="2885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delText xml:space="preserve"> </w:delText>
        </w:r>
      </w:del>
      <w:proofErr w:type="spellStart"/>
      <w:ins w:id="2886" w:author="fateme noori" w:date="2021-09-04T13:16:00Z">
        <w:r w:rsidR="00C65FA9" w:rsidRPr="00DD7760">
          <w:rPr>
            <w:rFonts w:ascii="Tahoma" w:hAnsi="Tahoma" w:cs="Tahoma"/>
            <w:color w:val="333333"/>
            <w:sz w:val="26"/>
            <w:szCs w:val="26"/>
            <w:rtl/>
            <w:rPrChange w:id="2887" w:author="fateme noori" w:date="2021-09-04T12:58:00Z">
              <w:rPr>
                <w:rFonts w:ascii="Arial" w:hAnsi="Arial" w:cs="B Mitra"/>
                <w:color w:val="333333"/>
                <w:sz w:val="26"/>
                <w:szCs w:val="26"/>
                <w:rtl/>
              </w:rPr>
            </w:rPrChange>
          </w:rPr>
          <w:t>م</w:t>
        </w:r>
        <w:r w:rsidR="00C65FA9" w:rsidRPr="00DD7760">
          <w:rPr>
            <w:rFonts w:ascii="Tahoma" w:hAnsi="Tahoma" w:cs="Tahoma" w:hint="cs"/>
            <w:color w:val="333333"/>
            <w:sz w:val="26"/>
            <w:szCs w:val="26"/>
            <w:rtl/>
            <w:rPrChange w:id="2888" w:author="fateme noori" w:date="2021-09-04T12:58:00Z">
              <w:rPr>
                <w:rFonts w:ascii="Arial" w:hAnsi="Arial" w:cs="B Mitra" w:hint="cs"/>
                <w:color w:val="333333"/>
                <w:sz w:val="26"/>
                <w:szCs w:val="26"/>
                <w:rtl/>
              </w:rPr>
            </w:rPrChange>
          </w:rPr>
          <w:t>ی</w:t>
        </w:r>
        <w:r w:rsidR="00C65FA9">
          <w:rPr>
            <w:rFonts w:ascii="Tahoma" w:hAnsi="Tahoma" w:cs="Tahoma" w:hint="cs"/>
            <w:color w:val="333333"/>
            <w:sz w:val="26"/>
            <w:szCs w:val="26"/>
            <w:rtl/>
          </w:rPr>
          <w:t>‌</w:t>
        </w:r>
      </w:ins>
      <w:r w:rsidRPr="00DD7760">
        <w:rPr>
          <w:rFonts w:ascii="Tahoma" w:hAnsi="Tahoma" w:cs="Tahoma"/>
          <w:color w:val="333333"/>
          <w:sz w:val="26"/>
          <w:szCs w:val="26"/>
          <w:rtl/>
          <w:rPrChange w:id="2889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دا</w:t>
      </w:r>
      <w:r w:rsidRPr="00DD7760">
        <w:rPr>
          <w:rFonts w:ascii="Tahoma" w:hAnsi="Tahoma" w:cs="Tahoma" w:hint="eastAsia"/>
          <w:color w:val="333333"/>
          <w:sz w:val="26"/>
          <w:szCs w:val="26"/>
          <w:rtl/>
          <w:rPrChange w:id="2890" w:author="fateme noori" w:date="2021-09-04T12:58:00Z">
            <w:rPr>
              <w:rFonts w:ascii="Arial" w:hAnsi="Arial" w:cs="B Mitra" w:hint="eastAsia"/>
              <w:color w:val="333333"/>
              <w:sz w:val="26"/>
              <w:szCs w:val="26"/>
              <w:rtl/>
            </w:rPr>
          </w:rPrChange>
        </w:rPr>
        <w:t>نند</w:t>
      </w:r>
      <w:proofErr w:type="spellEnd"/>
      <w:r w:rsidRPr="00DD7760">
        <w:rPr>
          <w:rFonts w:ascii="Tahoma" w:hAnsi="Tahoma" w:cs="Tahoma"/>
          <w:color w:val="333333"/>
          <w:sz w:val="26"/>
          <w:szCs w:val="26"/>
          <w:rtl/>
          <w:rPrChange w:id="2891" w:author="fateme noori" w:date="2021-09-04T12:58:00Z">
            <w:rPr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t>.</w:t>
      </w:r>
    </w:p>
    <w:p w14:paraId="0C876845" w14:textId="46A5FEA9" w:rsidR="00083F17" w:rsidRPr="00DD7760" w:rsidDel="002C7217" w:rsidRDefault="00083F17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892" w:author="Windows User" w:date="2021-09-03T15:32:00Z"/>
          <w:rFonts w:ascii="Tahoma" w:hAnsi="Tahoma" w:cs="Tahoma"/>
          <w:color w:val="333333"/>
          <w:sz w:val="26"/>
          <w:szCs w:val="26"/>
          <w:rPrChange w:id="2893" w:author="fateme noori" w:date="2021-09-04T12:58:00Z">
            <w:rPr>
              <w:del w:id="2894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895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2563DF91" w14:textId="69277362" w:rsidR="00083F17" w:rsidRPr="00DD7760" w:rsidDel="002C7217" w:rsidRDefault="00083F17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896" w:author="Windows User" w:date="2021-09-03T15:32:00Z"/>
          <w:rFonts w:ascii="Tahoma" w:hAnsi="Tahoma" w:cs="Tahoma"/>
          <w:color w:val="333333"/>
          <w:sz w:val="26"/>
          <w:szCs w:val="26"/>
          <w:rPrChange w:id="2897" w:author="fateme noori" w:date="2021-09-04T12:58:00Z">
            <w:rPr>
              <w:del w:id="2898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899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33C42DB9" w14:textId="29825636" w:rsidR="00FE17DB" w:rsidRPr="00DD7760" w:rsidDel="002C7217" w:rsidRDefault="00FE17D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900" w:author="Windows User" w:date="2021-09-03T15:32:00Z"/>
          <w:rFonts w:ascii="Tahoma" w:hAnsi="Tahoma" w:cs="Tahoma"/>
          <w:color w:val="333333"/>
          <w:sz w:val="26"/>
          <w:szCs w:val="26"/>
          <w:rPrChange w:id="2901" w:author="fateme noori" w:date="2021-09-04T12:58:00Z">
            <w:rPr>
              <w:del w:id="2902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903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7F1A808C" w14:textId="083226C5" w:rsidR="001D3D70" w:rsidRPr="00DD7760" w:rsidDel="002C7217" w:rsidRDefault="001D3D7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904" w:author="Windows User" w:date="2021-09-03T15:32:00Z"/>
          <w:rFonts w:ascii="Tahoma" w:hAnsi="Tahoma" w:cs="Tahoma"/>
          <w:color w:val="333333"/>
          <w:sz w:val="26"/>
          <w:szCs w:val="26"/>
          <w:rPrChange w:id="2905" w:author="fateme noori" w:date="2021-09-04T12:58:00Z">
            <w:rPr>
              <w:del w:id="2906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907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22B6E30A" w14:textId="0705FC2E" w:rsidR="001D3D70" w:rsidRPr="00DD7760" w:rsidDel="002C7217" w:rsidRDefault="001D3D70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908" w:author="Windows User" w:date="2021-09-03T15:32:00Z"/>
          <w:rFonts w:ascii="Tahoma" w:hAnsi="Tahoma" w:cs="Tahoma"/>
          <w:color w:val="333333"/>
          <w:sz w:val="26"/>
          <w:szCs w:val="26"/>
          <w:rPrChange w:id="2909" w:author="fateme noori" w:date="2021-09-04T12:58:00Z">
            <w:rPr>
              <w:del w:id="2910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911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6AAB6E93" w14:textId="0BA8356C" w:rsidR="00763E87" w:rsidRPr="00DD7760" w:rsidDel="002C7217" w:rsidRDefault="00763E87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912" w:author="Windows User" w:date="2021-09-03T15:32:00Z"/>
          <w:rFonts w:ascii="Tahoma" w:hAnsi="Tahoma" w:cs="Tahoma"/>
          <w:color w:val="333333"/>
          <w:sz w:val="26"/>
          <w:szCs w:val="26"/>
          <w:rPrChange w:id="2913" w:author="fateme noori" w:date="2021-09-04T12:58:00Z">
            <w:rPr>
              <w:del w:id="2914" w:author="Windows User" w:date="2021-09-03T15:32:00Z"/>
              <w:rFonts w:ascii="Arial" w:hAnsi="Arial" w:cs="B Mitra"/>
              <w:color w:val="333333"/>
              <w:sz w:val="26"/>
              <w:szCs w:val="26"/>
            </w:rPr>
          </w:rPrChange>
        </w:rPr>
        <w:pPrChange w:id="2915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6F4C5C6F" w14:textId="4F16395D" w:rsidR="00763E87" w:rsidRPr="00DD7760" w:rsidDel="002C7217" w:rsidRDefault="00763E87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del w:id="2916" w:author="Windows User" w:date="2021-09-03T15:32:00Z"/>
          <w:rFonts w:ascii="Tahoma" w:hAnsi="Tahoma" w:cs="Tahoma"/>
          <w:color w:val="333333"/>
          <w:sz w:val="26"/>
          <w:szCs w:val="26"/>
          <w:rtl/>
          <w:rPrChange w:id="2917" w:author="fateme noori" w:date="2021-09-04T12:58:00Z">
            <w:rPr>
              <w:del w:id="2918" w:author="Windows User" w:date="2021-09-03T15:32:00Z"/>
              <w:rFonts w:ascii="Arial" w:hAnsi="Arial" w:cs="B Mitra"/>
              <w:color w:val="333333"/>
              <w:sz w:val="26"/>
              <w:szCs w:val="26"/>
              <w:rtl/>
            </w:rPr>
          </w:rPrChange>
        </w:rPr>
        <w:pPrChange w:id="2919" w:author="fateme noori" w:date="2021-09-04T13:08:00Z">
          <w:pPr>
            <w:pStyle w:val="NormalWeb"/>
            <w:shd w:val="clear" w:color="auto" w:fill="FFFFFF"/>
            <w:bidi/>
            <w:spacing w:before="0" w:beforeAutospacing="0"/>
            <w:jc w:val="both"/>
          </w:pPr>
        </w:pPrChange>
      </w:pPr>
    </w:p>
    <w:p w14:paraId="64528899" w14:textId="77777777" w:rsidR="00131B43" w:rsidRPr="00DD7760" w:rsidRDefault="00131B43">
      <w:pPr>
        <w:bidi/>
        <w:spacing w:line="360" w:lineRule="auto"/>
        <w:rPr>
          <w:rFonts w:ascii="Tahoma" w:hAnsi="Tahoma" w:cs="Tahoma"/>
          <w:sz w:val="26"/>
          <w:szCs w:val="26"/>
          <w:rtl/>
          <w:lang w:bidi="fa-IR"/>
          <w:rPrChange w:id="2920" w:author="fateme noori" w:date="2021-09-04T12:58:00Z">
            <w:rPr>
              <w:rFonts w:cs="B Mitra"/>
              <w:sz w:val="26"/>
              <w:szCs w:val="26"/>
              <w:rtl/>
              <w:lang w:bidi="fa-IR"/>
            </w:rPr>
          </w:rPrChange>
        </w:rPr>
        <w:pPrChange w:id="2921" w:author="fateme noori" w:date="2021-09-04T13:08:00Z">
          <w:pPr>
            <w:bidi/>
          </w:pPr>
        </w:pPrChange>
      </w:pPr>
    </w:p>
    <w:sectPr w:rsidR="00131B43" w:rsidRPr="00DD7760" w:rsidSect="002C7217">
      <w:footerReference w:type="default" r:id="rId10"/>
      <w:pgSz w:w="12240" w:h="15840"/>
      <w:pgMar w:top="567" w:right="567" w:bottom="567" w:left="567" w:header="709" w:footer="2528" w:gutter="0"/>
      <w:cols w:space="708"/>
      <w:docGrid w:linePitch="360"/>
      <w:sectPrChange w:id="2922" w:author="Windows User" w:date="2021-09-03T15:31:00Z">
        <w:sectPr w:rsidR="00131B43" w:rsidRPr="00DD7760" w:rsidSect="002C7217">
          <w:pgMar w:top="567" w:right="567" w:bottom="567" w:left="567" w:header="709" w:footer="709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92" w:author="Windows User" w:date="2021-09-03T15:20:00Z" w:initials="WU">
    <w:p w14:paraId="574A97CA" w14:textId="23218278" w:rsidR="00550ED3" w:rsidRDefault="00550ED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فقط طراحی مد نظرمونه؟ نمی خواهیم اطلاعات رو به صورت دوره ای برامون بارگزاری و در اصطلاح سایت رو به روز رسانی کنه؟</w:t>
      </w:r>
    </w:p>
  </w:comment>
  <w:comment w:id="911" w:author="Windows User" w:date="2021-09-03T15:17:00Z" w:initials="WU">
    <w:p w14:paraId="7D473D31" w14:textId="56897727" w:rsidR="000D4C62" w:rsidRDefault="000D4C6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می </w:t>
      </w:r>
      <w:r>
        <w:rPr>
          <w:rFonts w:hint="cs"/>
          <w:rtl/>
        </w:rPr>
        <w:t>شود تضمین متناسب گرفت و در فرض تحقق این بند، به تضمین رجوع نمود.</w:t>
      </w:r>
    </w:p>
  </w:comment>
  <w:comment w:id="926" w:author="Windows User" w:date="2021-09-03T15:17:00Z" w:initials="WU">
    <w:p w14:paraId="0EB39DB2" w14:textId="77777777" w:rsidR="00713F22" w:rsidRDefault="00713F22" w:rsidP="00713F2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می </w:t>
      </w:r>
      <w:r>
        <w:rPr>
          <w:rFonts w:hint="cs"/>
          <w:rtl/>
        </w:rPr>
        <w:t>شود تضمین متناسب گرفت و در فرض تحقق این بند، به تضمین رجوع نمود.</w:t>
      </w:r>
    </w:p>
  </w:comment>
  <w:comment w:id="973" w:author="Windows User" w:date="2021-09-03T15:18:00Z" w:initials="WU">
    <w:p w14:paraId="6DFF038D" w14:textId="42E996EA" w:rsidR="000D4C62" w:rsidRDefault="000D4C6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کاش </w:t>
      </w:r>
      <w:r>
        <w:rPr>
          <w:rFonts w:hint="cs"/>
          <w:rtl/>
        </w:rPr>
        <w:t>یک مقیاس ارائه شود. مثلا یک سبک، یک مکتب، یا از این قبیل اگر وجود دارد.</w:t>
      </w:r>
    </w:p>
  </w:comment>
  <w:comment w:id="1515" w:author="Windows User" w:date="2021-09-03T15:24:00Z" w:initials="WU">
    <w:p w14:paraId="0D1D74F4" w14:textId="477AA790" w:rsidR="00550ED3" w:rsidRDefault="00550ED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اگر </w:t>
      </w:r>
      <w:r>
        <w:rPr>
          <w:rFonts w:hint="cs"/>
          <w:rtl/>
        </w:rPr>
        <w:t>برای پرداخت تشریفات دارید، مثلا چک باید صادر بشه و دو امضا بشه و صاحبان امضا دائم در سفر هستند و از این قبیل، پیشنهاد می شه این مدت رو به بیشتر از 3 روز افزایش بدین.</w:t>
      </w:r>
    </w:p>
  </w:comment>
  <w:comment w:id="2033" w:author="Windows User" w:date="2021-09-03T15:29:00Z" w:initials="WU">
    <w:p w14:paraId="48A2EB89" w14:textId="4221B2F6" w:rsidR="00550ED3" w:rsidRDefault="00550ED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داور </w:t>
      </w:r>
      <w:r>
        <w:rPr>
          <w:rFonts w:hint="cs"/>
          <w:rtl/>
        </w:rPr>
        <w:t>تعیین نکرده ایم در این قرارداد!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4A97CA" w15:done="0"/>
  <w15:commentEx w15:paraId="7D473D31" w15:done="0"/>
  <w15:commentEx w15:paraId="0EB39DB2" w15:done="0"/>
  <w15:commentEx w15:paraId="6DFF038D" w15:done="0"/>
  <w15:commentEx w15:paraId="0D1D74F4" w15:done="0"/>
  <w15:commentEx w15:paraId="48A2EB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4A97CA" w16cid:durableId="24DDEBCD"/>
  <w16cid:commentId w16cid:paraId="7D473D31" w16cid:durableId="24DDEBCE"/>
  <w16cid:commentId w16cid:paraId="0EB39DB2" w16cid:durableId="24DDEE0D"/>
  <w16cid:commentId w16cid:paraId="6DFF038D" w16cid:durableId="24DDEBCF"/>
  <w16cid:commentId w16cid:paraId="0D1D74F4" w16cid:durableId="24DDEBD0"/>
  <w16cid:commentId w16cid:paraId="48A2EB89" w16cid:durableId="24DDEB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6CDA" w14:textId="77777777" w:rsidR="00F6086E" w:rsidRDefault="00F6086E" w:rsidP="00D92D51">
      <w:pPr>
        <w:spacing w:after="0" w:line="240" w:lineRule="auto"/>
      </w:pPr>
      <w:r>
        <w:separator/>
      </w:r>
    </w:p>
  </w:endnote>
  <w:endnote w:type="continuationSeparator" w:id="0">
    <w:p w14:paraId="7F31385D" w14:textId="77777777" w:rsidR="00F6086E" w:rsidRDefault="00F6086E" w:rsidP="00D9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64B1" w14:textId="59940155" w:rsidR="00D92D51" w:rsidRDefault="00D92D5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E03F8E4" wp14:editId="41927D3D">
              <wp:simplePos x="0" y="0"/>
              <wp:positionH relativeFrom="column">
                <wp:posOffset>481013</wp:posOffset>
              </wp:positionH>
              <wp:positionV relativeFrom="paragraph">
                <wp:posOffset>3175</wp:posOffset>
              </wp:positionV>
              <wp:extent cx="959485" cy="532765"/>
              <wp:effectExtent l="0" t="0" r="0" b="6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532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398608" w14:textId="77777777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تاریخ</w:t>
                          </w:r>
                        </w:p>
                        <w:p w14:paraId="62D7AEC1" w14:textId="4F3995D0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 xml:space="preserve">امضای </w:t>
                          </w:r>
                          <w:r>
                            <w:rPr>
                              <w:rFonts w:ascii="B Mita" w:hAnsi="B Mita" w:cs="B Mitra" w:hint="cs"/>
                              <w:rtl/>
                              <w:lang w:bidi="fa-IR"/>
                            </w:rPr>
                            <w:t>مجری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E03F8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.9pt;margin-top:.25pt;width:75.55pt;height:4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" filled="f" stroked="f">
              <v:textbox>
                <w:txbxContent>
                  <w:p w14:paraId="3D398608" w14:textId="77777777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تاریخ</w:t>
                    </w:r>
                  </w:p>
                  <w:p w14:paraId="62D7AEC1" w14:textId="4F3995D0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 xml:space="preserve">امضای </w:t>
                    </w:r>
                    <w:r>
                      <w:rPr>
                        <w:rFonts w:ascii="B Mita" w:hAnsi="B Mita" w:cs="B Mitra" w:hint="cs"/>
                        <w:rtl/>
                        <w:lang w:bidi="fa-IR"/>
                      </w:rPr>
                      <w:t>مجری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1E1F3B" wp14:editId="42667915">
              <wp:simplePos x="0" y="0"/>
              <wp:positionH relativeFrom="column">
                <wp:posOffset>5773737</wp:posOffset>
              </wp:positionH>
              <wp:positionV relativeFrom="paragraph">
                <wp:posOffset>-8572</wp:posOffset>
              </wp:positionV>
              <wp:extent cx="959485" cy="532765"/>
              <wp:effectExtent l="0" t="0" r="0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532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88522" w14:textId="0C3CBC10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تاریخ</w:t>
                          </w:r>
                        </w:p>
                        <w:p w14:paraId="2048C6C2" w14:textId="25FE52BB" w:rsidR="00D92D51" w:rsidRPr="00D92D51" w:rsidRDefault="00D92D51" w:rsidP="00D92D51">
                          <w:pPr>
                            <w:spacing w:after="0"/>
                            <w:jc w:val="center"/>
                            <w:rPr>
                              <w:rFonts w:ascii="B Mita" w:hAnsi="B Mita" w:cs="B Mitra"/>
                              <w:lang w:bidi="fa-IR"/>
                            </w:rPr>
                          </w:pPr>
                          <w:r w:rsidRPr="00D92D51">
                            <w:rPr>
                              <w:rFonts w:ascii="B Mita" w:hAnsi="B Mita" w:cs="B Mitra"/>
                              <w:rtl/>
                              <w:lang w:bidi="fa-IR"/>
                            </w:rPr>
                            <w:t>امضای کارفرما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1E1F3B" id="_x0000_s1027" type="#_x0000_t202" style="position:absolute;margin-left:454.6pt;margin-top:-.65pt;width:75.55pt;height:4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" filled="f" stroked="f">
              <v:textbox>
                <w:txbxContent>
                  <w:p w14:paraId="28B88522" w14:textId="0C3CBC10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rtl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تاریخ</w:t>
                    </w:r>
                  </w:p>
                  <w:p w14:paraId="2048C6C2" w14:textId="25FE52BB" w:rsidR="00D92D51" w:rsidRPr="00D92D51" w:rsidRDefault="00D92D51" w:rsidP="00D92D51">
                    <w:pPr>
                      <w:spacing w:after="0"/>
                      <w:jc w:val="center"/>
                      <w:rPr>
                        <w:rFonts w:ascii="B Mita" w:hAnsi="B Mita" w:cs="B Mitra"/>
                        <w:lang w:bidi="fa-IR"/>
                      </w:rPr>
                    </w:pPr>
                    <w:r w:rsidRPr="00D92D51">
                      <w:rPr>
                        <w:rFonts w:ascii="B Mita" w:hAnsi="B Mita" w:cs="B Mitra"/>
                        <w:rtl/>
                        <w:lang w:bidi="fa-IR"/>
                      </w:rPr>
                      <w:t>امضای کارفرما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89396" w14:textId="77777777" w:rsidR="00F6086E" w:rsidRDefault="00F6086E" w:rsidP="00D92D51">
      <w:pPr>
        <w:spacing w:after="0" w:line="240" w:lineRule="auto"/>
      </w:pPr>
      <w:r>
        <w:separator/>
      </w:r>
    </w:p>
  </w:footnote>
  <w:footnote w:type="continuationSeparator" w:id="0">
    <w:p w14:paraId="79D1ED66" w14:textId="77777777" w:rsidR="00F6086E" w:rsidRDefault="00F6086E" w:rsidP="00D92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943"/>
    <w:multiLevelType w:val="hybridMultilevel"/>
    <w:tmpl w:val="B7502C2E"/>
    <w:lvl w:ilvl="0" w:tplc="44DE6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23FCF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C51BB8"/>
    <w:multiLevelType w:val="hybridMultilevel"/>
    <w:tmpl w:val="E374889C"/>
    <w:lvl w:ilvl="0" w:tplc="34948872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4404C"/>
    <w:multiLevelType w:val="multilevel"/>
    <w:tmpl w:val="0409001F"/>
    <w:numStyleLink w:val="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teme noori">
    <w15:presenceInfo w15:providerId="Windows Live" w15:userId="0e69fabcd1833cc8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43"/>
    <w:rsid w:val="00083F17"/>
    <w:rsid w:val="000D4C62"/>
    <w:rsid w:val="00107370"/>
    <w:rsid w:val="00131B43"/>
    <w:rsid w:val="00175C6E"/>
    <w:rsid w:val="001D3D70"/>
    <w:rsid w:val="002C7217"/>
    <w:rsid w:val="00450985"/>
    <w:rsid w:val="00550ED3"/>
    <w:rsid w:val="005761B0"/>
    <w:rsid w:val="0060165D"/>
    <w:rsid w:val="00713F22"/>
    <w:rsid w:val="00763E87"/>
    <w:rsid w:val="00892674"/>
    <w:rsid w:val="00975238"/>
    <w:rsid w:val="00C65FA9"/>
    <w:rsid w:val="00CD27C3"/>
    <w:rsid w:val="00D23F14"/>
    <w:rsid w:val="00D864ED"/>
    <w:rsid w:val="00D92D51"/>
    <w:rsid w:val="00DB5459"/>
    <w:rsid w:val="00DD7760"/>
    <w:rsid w:val="00F6086E"/>
    <w:rsid w:val="00F70134"/>
    <w:rsid w:val="00FA71FC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FF550"/>
  <w15:chartTrackingRefBased/>
  <w15:docId w15:val="{845EE2C3-45F0-42C8-B55C-6EE6464E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numbering" w:customStyle="1" w:styleId="Style1">
    <w:name w:val="Style1"/>
    <w:uiPriority w:val="99"/>
    <w:rsid w:val="00D23F14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9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51"/>
  </w:style>
  <w:style w:type="paragraph" w:styleId="Footer">
    <w:name w:val="footer"/>
    <w:basedOn w:val="Normal"/>
    <w:link w:val="FooterChar"/>
    <w:uiPriority w:val="99"/>
    <w:unhideWhenUsed/>
    <w:rsid w:val="00D9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51"/>
  </w:style>
  <w:style w:type="character" w:styleId="CommentReference">
    <w:name w:val="annotation reference"/>
    <w:basedOn w:val="DefaultParagraphFont"/>
    <w:uiPriority w:val="99"/>
    <w:semiHidden/>
    <w:unhideWhenUsed/>
    <w:rsid w:val="00CD2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Rouholah</dc:creator>
  <cp:keywords/>
  <dc:description/>
  <cp:lastModifiedBy>fateme noori</cp:lastModifiedBy>
  <cp:revision>12</cp:revision>
  <dcterms:created xsi:type="dcterms:W3CDTF">2021-07-30T15:21:00Z</dcterms:created>
  <dcterms:modified xsi:type="dcterms:W3CDTF">2021-09-04T09:09:00Z</dcterms:modified>
</cp:coreProperties>
</file>